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888" w:rsidRDefault="00552888" w:rsidP="00552888">
      <w:pPr>
        <w:pStyle w:val="Heading1"/>
        <w:shd w:val="clear" w:color="auto" w:fill="FFFFFF"/>
        <w:spacing w:before="0" w:after="105" w:line="720" w:lineRule="atLeast"/>
        <w:jc w:val="center"/>
        <w:rPr>
          <w:rFonts w:ascii="Roboto Condensed" w:hAnsi="Roboto Condensed"/>
          <w:color w:val="111111"/>
          <w:spacing w:val="5"/>
          <w:sz w:val="63"/>
          <w:szCs w:val="63"/>
        </w:rPr>
      </w:pPr>
      <w:r>
        <w:rPr>
          <w:rFonts w:ascii="Roboto Condensed" w:hAnsi="Roboto Condensed"/>
          <w:color w:val="111111"/>
          <w:spacing w:val="5"/>
          <w:sz w:val="63"/>
          <w:szCs w:val="63"/>
        </w:rPr>
        <w:t>What Are Joins In SQL</w:t>
      </w:r>
    </w:p>
    <w:p w:rsidR="00552888" w:rsidRDefault="00552888" w:rsidP="00552888">
      <w:pPr>
        <w:pStyle w:val="Heading2"/>
        <w:shd w:val="clear" w:color="auto" w:fill="FFFFFF"/>
        <w:spacing w:before="450" w:after="300" w:line="570" w:lineRule="atLeast"/>
        <w:rPr>
          <w:rFonts w:ascii="Arial" w:hAnsi="Arial" w:cs="Arial"/>
          <w:b w:val="0"/>
          <w:bCs w:val="0"/>
          <w:color w:val="111111"/>
          <w:sz w:val="41"/>
          <w:szCs w:val="41"/>
        </w:rPr>
      </w:pPr>
      <w:r>
        <w:rPr>
          <w:rStyle w:val="Strong"/>
          <w:rFonts w:ascii="Arial" w:hAnsi="Arial" w:cs="Arial"/>
          <w:b/>
          <w:bCs/>
          <w:color w:val="111111"/>
          <w:sz w:val="41"/>
          <w:szCs w:val="41"/>
        </w:rPr>
        <w:t xml:space="preserve">Introduction to Joins </w:t>
      </w:r>
      <w:proofErr w:type="gramStart"/>
      <w:r>
        <w:rPr>
          <w:rStyle w:val="Strong"/>
          <w:rFonts w:ascii="Arial" w:hAnsi="Arial" w:cs="Arial"/>
          <w:b/>
          <w:bCs/>
          <w:color w:val="111111"/>
          <w:sz w:val="41"/>
          <w:szCs w:val="41"/>
        </w:rPr>
        <w:t>In</w:t>
      </w:r>
      <w:proofErr w:type="gramEnd"/>
      <w:r>
        <w:rPr>
          <w:rStyle w:val="Strong"/>
          <w:rFonts w:ascii="Arial" w:hAnsi="Arial" w:cs="Arial"/>
          <w:b/>
          <w:bCs/>
          <w:color w:val="111111"/>
          <w:sz w:val="41"/>
          <w:szCs w:val="41"/>
        </w:rPr>
        <w:t xml:space="preserve"> SQL</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Whenever we want to fetch data from two or more database tables based on common field (column) we use Joins. </w:t>
      </w:r>
    </w:p>
    <w:p w:rsidR="00552888" w:rsidRDefault="00552888" w:rsidP="00552888">
      <w:pPr>
        <w:pStyle w:val="has-background"/>
        <w:shd w:val="clear" w:color="auto" w:fill="00D084"/>
        <w:spacing w:before="0" w:beforeAutospacing="0" w:after="315" w:afterAutospacing="0"/>
        <w:jc w:val="center"/>
        <w:rPr>
          <w:rFonts w:ascii="Verdana" w:hAnsi="Verdana"/>
          <w:color w:val="000000"/>
          <w:sz w:val="21"/>
          <w:szCs w:val="21"/>
        </w:rPr>
      </w:pPr>
      <w:r>
        <w:rPr>
          <w:rStyle w:val="Strong"/>
          <w:rFonts w:ascii="Verdana" w:hAnsi="Verdana"/>
          <w:color w:val="000000"/>
          <w:sz w:val="21"/>
          <w:szCs w:val="21"/>
        </w:rPr>
        <w:t>Definition</w:t>
      </w:r>
      <w:proofErr w:type="gramStart"/>
      <w:r>
        <w:rPr>
          <w:rStyle w:val="Strong"/>
          <w:rFonts w:ascii="Verdana" w:hAnsi="Verdana"/>
          <w:color w:val="000000"/>
          <w:sz w:val="21"/>
          <w:szCs w:val="21"/>
        </w:rPr>
        <w:t>:</w:t>
      </w:r>
      <w:proofErr w:type="gramEnd"/>
      <w:r>
        <w:rPr>
          <w:rFonts w:ascii="Verdana" w:hAnsi="Verdana"/>
          <w:b/>
          <w:bCs/>
          <w:color w:val="000000"/>
          <w:sz w:val="21"/>
          <w:szCs w:val="21"/>
        </w:rPr>
        <w:br/>
      </w:r>
      <w:r>
        <w:rPr>
          <w:rStyle w:val="Strong"/>
          <w:rFonts w:ascii="Verdana" w:hAnsi="Verdana"/>
          <w:color w:val="000000"/>
          <w:sz w:val="21"/>
          <w:szCs w:val="21"/>
        </w:rPr>
        <w:t>Technically Joins are SQL operations which help us in retrieving data from two or more tables that share a common field.</w:t>
      </w:r>
    </w:p>
    <w:p w:rsidR="00552888" w:rsidRDefault="00552888" w:rsidP="00552888">
      <w:pPr>
        <w:pStyle w:val="Heading2"/>
        <w:shd w:val="clear" w:color="auto" w:fill="FFFFFF"/>
        <w:spacing w:before="450" w:after="300" w:line="570" w:lineRule="atLeast"/>
        <w:rPr>
          <w:ins w:id="0" w:author="Unknown"/>
          <w:rFonts w:ascii="Arial" w:hAnsi="Arial" w:cs="Arial"/>
          <w:b w:val="0"/>
          <w:bCs w:val="0"/>
          <w:color w:val="111111"/>
          <w:sz w:val="41"/>
          <w:szCs w:val="41"/>
        </w:rPr>
      </w:pPr>
      <w:ins w:id="1" w:author="Unknown">
        <w:r>
          <w:rPr>
            <w:rStyle w:val="Emphasis"/>
            <w:rFonts w:ascii="Arial" w:hAnsi="Arial" w:cs="Arial"/>
            <w:color w:val="111111"/>
            <w:sz w:val="41"/>
            <w:szCs w:val="41"/>
          </w:rPr>
          <w:t>Types of Joins</w:t>
        </w:r>
      </w:ins>
    </w:p>
    <w:p w:rsidR="00552888" w:rsidRDefault="00552888" w:rsidP="00552888">
      <w:pPr>
        <w:pStyle w:val="NormalWeb"/>
        <w:shd w:val="clear" w:color="auto" w:fill="FFFFFF"/>
        <w:spacing w:before="0" w:beforeAutospacing="0" w:after="315" w:afterAutospacing="0"/>
        <w:rPr>
          <w:ins w:id="2" w:author="Unknown"/>
          <w:rFonts w:ascii="Verdana" w:hAnsi="Verdana"/>
          <w:color w:val="000000"/>
          <w:sz w:val="21"/>
          <w:szCs w:val="21"/>
        </w:rPr>
      </w:pPr>
      <w:ins w:id="3" w:author="Unknown">
        <w:r>
          <w:rPr>
            <w:rFonts w:ascii="Verdana" w:hAnsi="Verdana"/>
            <w:color w:val="000000"/>
            <w:sz w:val="21"/>
            <w:szCs w:val="21"/>
          </w:rPr>
          <w:t>There several Types of Joins such as:</w:t>
        </w:r>
      </w:ins>
    </w:p>
    <w:p w:rsidR="00552888" w:rsidRDefault="00552888" w:rsidP="00552888">
      <w:pPr>
        <w:numPr>
          <w:ilvl w:val="0"/>
          <w:numId w:val="1"/>
        </w:numPr>
        <w:shd w:val="clear" w:color="auto" w:fill="FFFFFF"/>
        <w:spacing w:before="100" w:beforeAutospacing="1" w:after="100" w:afterAutospacing="1" w:line="360" w:lineRule="atLeast"/>
        <w:ind w:left="1035"/>
        <w:rPr>
          <w:ins w:id="4" w:author="Unknown"/>
          <w:rFonts w:ascii="Verdana" w:hAnsi="Verdana"/>
          <w:color w:val="000000"/>
          <w:sz w:val="21"/>
          <w:szCs w:val="21"/>
        </w:rPr>
      </w:pPr>
      <w:ins w:id="5" w:author="Unknown">
        <w:r>
          <w:rPr>
            <w:rFonts w:ascii="Verdana" w:hAnsi="Verdana"/>
            <w:color w:val="000000"/>
            <w:sz w:val="21"/>
            <w:szCs w:val="21"/>
          </w:rPr>
          <w:t>Inner Join</w:t>
        </w:r>
      </w:ins>
    </w:p>
    <w:p w:rsidR="00552888" w:rsidRDefault="00552888" w:rsidP="00552888">
      <w:pPr>
        <w:numPr>
          <w:ilvl w:val="0"/>
          <w:numId w:val="1"/>
        </w:numPr>
        <w:shd w:val="clear" w:color="auto" w:fill="FFFFFF"/>
        <w:spacing w:before="100" w:beforeAutospacing="1" w:after="100" w:afterAutospacing="1" w:line="360" w:lineRule="atLeast"/>
        <w:ind w:left="1035"/>
        <w:rPr>
          <w:ins w:id="6" w:author="Unknown"/>
          <w:rFonts w:ascii="Verdana" w:hAnsi="Verdana"/>
          <w:color w:val="000000"/>
          <w:sz w:val="21"/>
          <w:szCs w:val="21"/>
        </w:rPr>
      </w:pPr>
      <w:ins w:id="7" w:author="Unknown">
        <w:r>
          <w:rPr>
            <w:rFonts w:ascii="Verdana" w:hAnsi="Verdana"/>
            <w:color w:val="000000"/>
            <w:sz w:val="21"/>
            <w:szCs w:val="21"/>
          </w:rPr>
          <w:t>Outer Join</w:t>
        </w:r>
      </w:ins>
    </w:p>
    <w:p w:rsidR="00552888" w:rsidRDefault="00552888" w:rsidP="00552888">
      <w:pPr>
        <w:numPr>
          <w:ilvl w:val="0"/>
          <w:numId w:val="1"/>
        </w:numPr>
        <w:shd w:val="clear" w:color="auto" w:fill="FFFFFF"/>
        <w:spacing w:before="100" w:beforeAutospacing="1" w:after="100" w:afterAutospacing="1" w:line="360" w:lineRule="atLeast"/>
        <w:ind w:left="1035"/>
        <w:rPr>
          <w:ins w:id="8" w:author="Unknown"/>
          <w:rFonts w:ascii="Verdana" w:hAnsi="Verdana"/>
          <w:color w:val="000000"/>
          <w:sz w:val="21"/>
          <w:szCs w:val="21"/>
        </w:rPr>
      </w:pPr>
      <w:ins w:id="9" w:author="Unknown">
        <w:r>
          <w:rPr>
            <w:rFonts w:ascii="Verdana" w:hAnsi="Verdana"/>
            <w:color w:val="000000"/>
            <w:sz w:val="21"/>
            <w:szCs w:val="21"/>
          </w:rPr>
          <w:t>Cross Join</w:t>
        </w:r>
      </w:ins>
    </w:p>
    <w:p w:rsidR="00552888" w:rsidRDefault="00552888" w:rsidP="00552888">
      <w:pPr>
        <w:numPr>
          <w:ilvl w:val="0"/>
          <w:numId w:val="1"/>
        </w:numPr>
        <w:shd w:val="clear" w:color="auto" w:fill="FFFFFF"/>
        <w:spacing w:before="100" w:beforeAutospacing="1" w:after="100" w:afterAutospacing="1" w:line="360" w:lineRule="atLeast"/>
        <w:ind w:left="1035"/>
        <w:rPr>
          <w:ins w:id="10" w:author="Unknown"/>
          <w:rFonts w:ascii="Verdana" w:hAnsi="Verdana"/>
          <w:color w:val="000000"/>
          <w:sz w:val="21"/>
          <w:szCs w:val="21"/>
        </w:rPr>
      </w:pPr>
      <w:ins w:id="11" w:author="Unknown">
        <w:r>
          <w:rPr>
            <w:rFonts w:ascii="Verdana" w:hAnsi="Verdana"/>
            <w:color w:val="000000"/>
            <w:sz w:val="21"/>
            <w:szCs w:val="21"/>
          </w:rPr>
          <w:t>Self-Join</w:t>
        </w:r>
      </w:ins>
    </w:p>
    <w:p w:rsidR="00552888" w:rsidRDefault="00552888" w:rsidP="00552888">
      <w:pPr>
        <w:pStyle w:val="NormalWeb"/>
        <w:shd w:val="clear" w:color="auto" w:fill="FFFFFF"/>
        <w:spacing w:before="0" w:beforeAutospacing="0" w:after="315" w:afterAutospacing="0"/>
        <w:rPr>
          <w:ins w:id="12" w:author="Unknown"/>
          <w:rFonts w:ascii="Verdana" w:hAnsi="Verdana"/>
          <w:color w:val="000000"/>
          <w:sz w:val="21"/>
          <w:szCs w:val="21"/>
        </w:rPr>
      </w:pPr>
      <w:ins w:id="13" w:author="Unknown">
        <w:r>
          <w:rPr>
            <w:rFonts w:ascii="Verdana" w:hAnsi="Verdana"/>
            <w:color w:val="000000"/>
            <w:sz w:val="21"/>
            <w:szCs w:val="21"/>
          </w:rPr>
          <w:t>Outer Join can further be divided into 3 more categories:</w:t>
        </w:r>
      </w:ins>
    </w:p>
    <w:p w:rsidR="00552888" w:rsidRDefault="00552888" w:rsidP="00552888">
      <w:pPr>
        <w:numPr>
          <w:ilvl w:val="0"/>
          <w:numId w:val="2"/>
        </w:numPr>
        <w:shd w:val="clear" w:color="auto" w:fill="FFFFFF"/>
        <w:spacing w:before="100" w:beforeAutospacing="1" w:after="100" w:afterAutospacing="1" w:line="360" w:lineRule="atLeast"/>
        <w:ind w:left="1035"/>
        <w:rPr>
          <w:ins w:id="14" w:author="Unknown"/>
          <w:rFonts w:ascii="Verdana" w:hAnsi="Verdana"/>
          <w:color w:val="000000"/>
          <w:sz w:val="21"/>
          <w:szCs w:val="21"/>
        </w:rPr>
      </w:pPr>
      <w:ins w:id="15" w:author="Unknown">
        <w:r>
          <w:rPr>
            <w:rFonts w:ascii="Verdana" w:hAnsi="Verdana"/>
            <w:color w:val="000000"/>
            <w:sz w:val="21"/>
            <w:szCs w:val="21"/>
          </w:rPr>
          <w:t>Right Outer Join</w:t>
        </w:r>
      </w:ins>
    </w:p>
    <w:p w:rsidR="00552888" w:rsidRDefault="00552888" w:rsidP="00552888">
      <w:pPr>
        <w:numPr>
          <w:ilvl w:val="0"/>
          <w:numId w:val="2"/>
        </w:numPr>
        <w:shd w:val="clear" w:color="auto" w:fill="FFFFFF"/>
        <w:spacing w:before="100" w:beforeAutospacing="1" w:after="100" w:afterAutospacing="1" w:line="360" w:lineRule="atLeast"/>
        <w:ind w:left="1035"/>
        <w:rPr>
          <w:ins w:id="16" w:author="Unknown"/>
          <w:rFonts w:ascii="Verdana" w:hAnsi="Verdana"/>
          <w:color w:val="000000"/>
          <w:sz w:val="21"/>
          <w:szCs w:val="21"/>
        </w:rPr>
      </w:pPr>
      <w:ins w:id="17" w:author="Unknown">
        <w:r>
          <w:rPr>
            <w:rFonts w:ascii="Verdana" w:hAnsi="Verdana"/>
            <w:color w:val="000000"/>
            <w:sz w:val="21"/>
            <w:szCs w:val="21"/>
          </w:rPr>
          <w:t>Left Outer Join</w:t>
        </w:r>
      </w:ins>
    </w:p>
    <w:p w:rsidR="00552888" w:rsidRDefault="00552888" w:rsidP="00552888">
      <w:pPr>
        <w:numPr>
          <w:ilvl w:val="0"/>
          <w:numId w:val="2"/>
        </w:numPr>
        <w:shd w:val="clear" w:color="auto" w:fill="FFFFFF"/>
        <w:spacing w:before="100" w:beforeAutospacing="1" w:after="100" w:afterAutospacing="1" w:line="360" w:lineRule="atLeast"/>
        <w:ind w:left="1035"/>
        <w:rPr>
          <w:ins w:id="18" w:author="Unknown"/>
          <w:rFonts w:ascii="Verdana" w:hAnsi="Verdana"/>
          <w:color w:val="000000"/>
          <w:sz w:val="21"/>
          <w:szCs w:val="21"/>
        </w:rPr>
      </w:pPr>
      <w:ins w:id="19" w:author="Unknown">
        <w:r>
          <w:rPr>
            <w:rFonts w:ascii="Verdana" w:hAnsi="Verdana"/>
            <w:color w:val="000000"/>
            <w:sz w:val="21"/>
            <w:szCs w:val="21"/>
          </w:rPr>
          <w:t>Full Outer Join</w:t>
        </w:r>
      </w:ins>
    </w:p>
    <w:p w:rsidR="00552888" w:rsidRDefault="00552888" w:rsidP="00552888">
      <w:pPr>
        <w:pStyle w:val="NormalWeb"/>
        <w:shd w:val="clear" w:color="auto" w:fill="FFFFFF"/>
        <w:spacing w:before="0" w:beforeAutospacing="0" w:after="315" w:afterAutospacing="0"/>
        <w:rPr>
          <w:ins w:id="20" w:author="Unknown"/>
          <w:rFonts w:ascii="Verdana" w:hAnsi="Verdana"/>
          <w:color w:val="000000"/>
          <w:sz w:val="21"/>
          <w:szCs w:val="21"/>
        </w:rPr>
      </w:pPr>
      <w:r>
        <w:rPr>
          <w:rFonts w:ascii="Verdana" w:hAnsi="Verdana"/>
          <w:noProof/>
          <w:color w:val="000000"/>
          <w:sz w:val="21"/>
          <w:szCs w:val="21"/>
          <w:lang w:val="en-IN" w:eastAsia="en-IN"/>
        </w:rPr>
        <mc:AlternateContent>
          <mc:Choice Requires="wps">
            <w:drawing>
              <wp:inline distT="0" distB="0" distL="0" distR="0" wp14:anchorId="7AF4CA94" wp14:editId="1C0C882E">
                <wp:extent cx="4686300" cy="2343150"/>
                <wp:effectExtent l="0" t="0" r="0" b="0"/>
                <wp:docPr id="5" name="Rectangle 5" descr="Joins in SQL by manish shar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34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Joins in SQL by manish sharma" style="width:369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" filled="f" stroked="f">
                <o:lock v:ext="edit" aspectratio="t"/>
                <w10:anchorlock/>
              </v:rect>
            </w:pict>
          </mc:Fallback>
        </mc:AlternateContent>
      </w:r>
    </w:p>
    <w:p w:rsidR="00552888" w:rsidRDefault="00552888" w:rsidP="00552888">
      <w:pPr>
        <w:pStyle w:val="NormalWeb"/>
        <w:shd w:val="clear" w:color="auto" w:fill="FFFFFF"/>
        <w:spacing w:before="0" w:beforeAutospacing="0" w:after="315" w:afterAutospacing="0"/>
        <w:rPr>
          <w:ins w:id="21" w:author="Unknown"/>
          <w:rFonts w:ascii="Verdana" w:hAnsi="Verdana"/>
          <w:color w:val="000000"/>
          <w:sz w:val="21"/>
          <w:szCs w:val="21"/>
        </w:rPr>
      </w:pPr>
      <w:ins w:id="22" w:author="Unknown">
        <w:r>
          <w:rPr>
            <w:rFonts w:ascii="Verdana" w:hAnsi="Verdana"/>
            <w:color w:val="000000"/>
            <w:sz w:val="21"/>
            <w:szCs w:val="21"/>
          </w:rPr>
          <w:lastRenderedPageBreak/>
          <w:t>Apart from types of joins we also have two join conditions. These are:</w:t>
        </w:r>
      </w:ins>
    </w:p>
    <w:p w:rsidR="00552888" w:rsidRDefault="00552888" w:rsidP="00552888">
      <w:pPr>
        <w:numPr>
          <w:ilvl w:val="0"/>
          <w:numId w:val="3"/>
        </w:numPr>
        <w:shd w:val="clear" w:color="auto" w:fill="FFFFFF"/>
        <w:spacing w:before="100" w:beforeAutospacing="1" w:after="100" w:afterAutospacing="1" w:line="360" w:lineRule="atLeast"/>
        <w:ind w:left="1035"/>
        <w:rPr>
          <w:ins w:id="23" w:author="Unknown"/>
          <w:rFonts w:ascii="Verdana" w:hAnsi="Verdana"/>
          <w:color w:val="000000"/>
          <w:sz w:val="21"/>
          <w:szCs w:val="21"/>
        </w:rPr>
      </w:pPr>
      <w:proofErr w:type="spellStart"/>
      <w:ins w:id="24" w:author="Unknown">
        <w:r>
          <w:rPr>
            <w:rFonts w:ascii="Verdana" w:hAnsi="Verdana"/>
            <w:color w:val="000000"/>
            <w:sz w:val="21"/>
            <w:szCs w:val="21"/>
          </w:rPr>
          <w:t>Equi</w:t>
        </w:r>
        <w:proofErr w:type="spellEnd"/>
        <w:r>
          <w:rPr>
            <w:rFonts w:ascii="Verdana" w:hAnsi="Verdana"/>
            <w:color w:val="000000"/>
            <w:sz w:val="21"/>
            <w:szCs w:val="21"/>
          </w:rPr>
          <w:t xml:space="preserve"> Joins</w:t>
        </w:r>
      </w:ins>
    </w:p>
    <w:p w:rsidR="00552888" w:rsidRDefault="00552888" w:rsidP="00552888">
      <w:pPr>
        <w:numPr>
          <w:ilvl w:val="0"/>
          <w:numId w:val="3"/>
        </w:numPr>
        <w:shd w:val="clear" w:color="auto" w:fill="FFFFFF"/>
        <w:spacing w:before="100" w:beforeAutospacing="1" w:after="100" w:afterAutospacing="1" w:line="360" w:lineRule="atLeast"/>
        <w:ind w:left="1035"/>
        <w:rPr>
          <w:ins w:id="25" w:author="Unknown"/>
          <w:rFonts w:ascii="Verdana" w:hAnsi="Verdana"/>
          <w:color w:val="000000"/>
          <w:sz w:val="21"/>
          <w:szCs w:val="21"/>
        </w:rPr>
      </w:pPr>
      <w:ins w:id="26" w:author="Unknown">
        <w:r>
          <w:rPr>
            <w:rFonts w:ascii="Verdana" w:hAnsi="Verdana"/>
            <w:color w:val="000000"/>
            <w:sz w:val="21"/>
            <w:szCs w:val="21"/>
          </w:rPr>
          <w:t>Non-</w:t>
        </w:r>
        <w:proofErr w:type="spellStart"/>
        <w:r>
          <w:rPr>
            <w:rFonts w:ascii="Verdana" w:hAnsi="Verdana"/>
            <w:color w:val="000000"/>
            <w:sz w:val="21"/>
            <w:szCs w:val="21"/>
          </w:rPr>
          <w:t>Equi</w:t>
        </w:r>
        <w:proofErr w:type="spellEnd"/>
        <w:r>
          <w:rPr>
            <w:rFonts w:ascii="Verdana" w:hAnsi="Verdana"/>
            <w:color w:val="000000"/>
            <w:sz w:val="21"/>
            <w:szCs w:val="21"/>
          </w:rPr>
          <w:t xml:space="preserve"> Joins</w:t>
        </w:r>
      </w:ins>
    </w:p>
    <w:p w:rsidR="00552888" w:rsidRDefault="00552888" w:rsidP="00552888">
      <w:pPr>
        <w:pStyle w:val="NormalWeb"/>
        <w:shd w:val="clear" w:color="auto" w:fill="FFFFFF"/>
        <w:spacing w:before="0" w:beforeAutospacing="0" w:after="315" w:afterAutospacing="0"/>
        <w:rPr>
          <w:ins w:id="27" w:author="Unknown"/>
          <w:rFonts w:ascii="Verdana" w:hAnsi="Verdana"/>
          <w:color w:val="000000"/>
          <w:sz w:val="21"/>
          <w:szCs w:val="21"/>
        </w:rPr>
      </w:pPr>
      <w:proofErr w:type="spellStart"/>
      <w:ins w:id="28" w:author="Unknown">
        <w:r>
          <w:rPr>
            <w:rStyle w:val="Emphasis"/>
            <w:rFonts w:ascii="Verdana" w:hAnsi="Verdana"/>
            <w:b/>
            <w:bCs/>
            <w:color w:val="000000"/>
            <w:sz w:val="21"/>
            <w:szCs w:val="21"/>
          </w:rPr>
          <w:t>Equi</w:t>
        </w:r>
        <w:proofErr w:type="spellEnd"/>
        <w:r>
          <w:rPr>
            <w:rStyle w:val="Emphasis"/>
            <w:rFonts w:ascii="Verdana" w:hAnsi="Verdana"/>
            <w:b/>
            <w:bCs/>
            <w:color w:val="000000"/>
            <w:sz w:val="21"/>
            <w:szCs w:val="21"/>
          </w:rPr>
          <w:t xml:space="preserve"> Joins:</w:t>
        </w:r>
        <w:r>
          <w:rPr>
            <w:rFonts w:ascii="Verdana" w:hAnsi="Verdana"/>
            <w:color w:val="000000"/>
            <w:sz w:val="21"/>
            <w:szCs w:val="21"/>
          </w:rPr>
          <w:t xml:space="preserve"> This type of Join looks for common records in two tables on the basis of equality condition and then combines them. </w:t>
        </w:r>
        <w:proofErr w:type="spellStart"/>
        <w:r>
          <w:rPr>
            <w:rFonts w:ascii="Verdana" w:hAnsi="Verdana"/>
            <w:color w:val="000000"/>
            <w:sz w:val="21"/>
            <w:szCs w:val="21"/>
          </w:rPr>
          <w:t>Equi</w:t>
        </w:r>
        <w:proofErr w:type="spellEnd"/>
        <w:r>
          <w:rPr>
            <w:rFonts w:ascii="Verdana" w:hAnsi="Verdana"/>
            <w:color w:val="000000"/>
            <w:sz w:val="21"/>
            <w:szCs w:val="21"/>
          </w:rPr>
          <w:t>-Join is constructed with the help of equality operator (=) where the values of Primary key and Foreign key are compared. Hence the common or matching records from the two tables are presented in the result.</w:t>
        </w:r>
      </w:ins>
    </w:p>
    <w:p w:rsidR="00552888" w:rsidRDefault="00552888" w:rsidP="00552888">
      <w:pPr>
        <w:pStyle w:val="NormalWeb"/>
        <w:shd w:val="clear" w:color="auto" w:fill="FFFFFF"/>
        <w:spacing w:before="0" w:beforeAutospacing="0" w:after="315" w:afterAutospacing="0"/>
        <w:rPr>
          <w:ins w:id="29" w:author="Unknown"/>
          <w:rFonts w:ascii="Verdana" w:hAnsi="Verdana"/>
          <w:color w:val="000000"/>
          <w:sz w:val="21"/>
          <w:szCs w:val="21"/>
        </w:rPr>
      </w:pPr>
      <w:ins w:id="30" w:author="Unknown">
        <w:r>
          <w:rPr>
            <w:rStyle w:val="Emphasis"/>
            <w:rFonts w:ascii="Verdana" w:hAnsi="Verdana"/>
            <w:b/>
            <w:bCs/>
            <w:color w:val="000000"/>
            <w:sz w:val="21"/>
            <w:szCs w:val="21"/>
          </w:rPr>
          <w:t xml:space="preserve">Non </w:t>
        </w:r>
        <w:proofErr w:type="spellStart"/>
        <w:r>
          <w:rPr>
            <w:rStyle w:val="Emphasis"/>
            <w:rFonts w:ascii="Verdana" w:hAnsi="Verdana"/>
            <w:b/>
            <w:bCs/>
            <w:color w:val="000000"/>
            <w:sz w:val="21"/>
            <w:szCs w:val="21"/>
          </w:rPr>
          <w:t>Equi</w:t>
        </w:r>
        <w:proofErr w:type="spellEnd"/>
        <w:r>
          <w:rPr>
            <w:rStyle w:val="Emphasis"/>
            <w:rFonts w:ascii="Verdana" w:hAnsi="Verdana"/>
            <w:b/>
            <w:bCs/>
            <w:color w:val="000000"/>
            <w:sz w:val="21"/>
            <w:szCs w:val="21"/>
          </w:rPr>
          <w:t xml:space="preserve"> Joins:</w:t>
        </w:r>
        <w:r>
          <w:rPr>
            <w:rFonts w:ascii="Verdana" w:hAnsi="Verdana"/>
            <w:color w:val="000000"/>
            <w:sz w:val="21"/>
            <w:szCs w:val="21"/>
          </w:rPr>
          <w:t xml:space="preserve"> Here the equality operator is not used. Instead operators such as &lt;, &gt;, BETWEEN etc. are employed. Therefore Non </w:t>
        </w:r>
        <w:proofErr w:type="spellStart"/>
        <w:r>
          <w:rPr>
            <w:rFonts w:ascii="Verdana" w:hAnsi="Verdana"/>
            <w:color w:val="000000"/>
            <w:sz w:val="21"/>
            <w:szCs w:val="21"/>
          </w:rPr>
          <w:t>Equi</w:t>
        </w:r>
        <w:proofErr w:type="spellEnd"/>
        <w:r>
          <w:rPr>
            <w:rFonts w:ascii="Verdana" w:hAnsi="Verdana"/>
            <w:color w:val="000000"/>
            <w:sz w:val="21"/>
            <w:szCs w:val="21"/>
          </w:rPr>
          <w:t xml:space="preserve">-Join is the opposite of </w:t>
        </w:r>
        <w:proofErr w:type="spellStart"/>
        <w:r>
          <w:rPr>
            <w:rFonts w:ascii="Verdana" w:hAnsi="Verdana"/>
            <w:color w:val="000000"/>
            <w:sz w:val="21"/>
            <w:szCs w:val="21"/>
          </w:rPr>
          <w:t>Equi</w:t>
        </w:r>
        <w:proofErr w:type="spellEnd"/>
        <w:r>
          <w:rPr>
            <w:rFonts w:ascii="Verdana" w:hAnsi="Verdana"/>
            <w:color w:val="000000"/>
            <w:sz w:val="21"/>
            <w:szCs w:val="21"/>
          </w:rPr>
          <w:t xml:space="preserve">-Join and uses joining conditions excluding equal operator. For example, in a non </w:t>
        </w:r>
        <w:proofErr w:type="spellStart"/>
        <w:r>
          <w:rPr>
            <w:rFonts w:ascii="Verdana" w:hAnsi="Verdana"/>
            <w:color w:val="000000"/>
            <w:sz w:val="21"/>
            <w:szCs w:val="21"/>
          </w:rPr>
          <w:t>Equi</w:t>
        </w:r>
        <w:proofErr w:type="spellEnd"/>
        <w:r>
          <w:rPr>
            <w:rFonts w:ascii="Verdana" w:hAnsi="Verdana"/>
            <w:color w:val="000000"/>
            <w:sz w:val="21"/>
            <w:szCs w:val="21"/>
          </w:rPr>
          <w:t xml:space="preserve">-Join condition you can </w:t>
        </w:r>
        <w:proofErr w:type="gramStart"/>
        <w:r>
          <w:rPr>
            <w:rFonts w:ascii="Verdana" w:hAnsi="Verdana"/>
            <w:color w:val="000000"/>
            <w:sz w:val="21"/>
            <w:szCs w:val="21"/>
          </w:rPr>
          <w:t>use !</w:t>
        </w:r>
        <w:proofErr w:type="gramEnd"/>
        <w:r>
          <w:rPr>
            <w:rFonts w:ascii="Verdana" w:hAnsi="Verdana"/>
            <w:color w:val="000000"/>
            <w:sz w:val="21"/>
            <w:szCs w:val="21"/>
          </w:rPr>
          <w:t>=, &lt;=,&gt;=,&lt;,&gt; or BETWEEN etc. operators can be used for joining. For implementation you can read about Inner-Join.</w:t>
        </w:r>
      </w:ins>
    </w:p>
    <w:p w:rsidR="00552888" w:rsidRDefault="00552888" w:rsidP="00552888">
      <w:pPr>
        <w:pStyle w:val="NormalWeb"/>
        <w:shd w:val="clear" w:color="auto" w:fill="FFFFFF"/>
        <w:spacing w:before="0" w:beforeAutospacing="0" w:after="315" w:afterAutospacing="0"/>
        <w:rPr>
          <w:ins w:id="31" w:author="Unknown"/>
          <w:rFonts w:ascii="Verdana" w:hAnsi="Verdana"/>
          <w:color w:val="000000"/>
          <w:sz w:val="21"/>
          <w:szCs w:val="21"/>
        </w:rPr>
      </w:pPr>
      <w:ins w:id="32" w:author="Unknown">
        <w:r>
          <w:rPr>
            <w:rStyle w:val="Emphasis"/>
            <w:rFonts w:ascii="Verdana" w:hAnsi="Verdana"/>
            <w:b/>
            <w:bCs/>
            <w:color w:val="000000"/>
            <w:sz w:val="21"/>
            <w:szCs w:val="21"/>
          </w:rPr>
          <w:t>Outer Join:</w:t>
        </w:r>
        <w:r>
          <w:rPr>
            <w:rFonts w:ascii="Verdana" w:hAnsi="Verdana"/>
            <w:color w:val="000000"/>
            <w:sz w:val="21"/>
            <w:szCs w:val="21"/>
          </w:rPr>
          <w:t> Outer joins are the SQL operations which definitely return all the rows from Source table no matter whether there is a matching join condition hit or not. At the same time it returns only those rows of the target table that fulfills the matching join condition otherwise it just shows ‘null’ in the rows.</w:t>
        </w:r>
      </w:ins>
    </w:p>
    <w:p w:rsidR="00552888" w:rsidRDefault="00552888" w:rsidP="005947AF">
      <w:pPr>
        <w:shd w:val="clear" w:color="auto" w:fill="FFFFFF"/>
        <w:spacing w:after="315" w:line="240" w:lineRule="auto"/>
        <w:rPr>
          <w:rStyle w:val="Emphasis"/>
          <w:rFonts w:ascii="Verdana" w:hAnsi="Verdana"/>
          <w:b/>
          <w:bCs/>
          <w:color w:val="000000"/>
          <w:sz w:val="21"/>
          <w:szCs w:val="21"/>
        </w:rPr>
      </w:pPr>
    </w:p>
    <w:p w:rsidR="00552888" w:rsidRDefault="00552888" w:rsidP="005947AF">
      <w:pPr>
        <w:shd w:val="clear" w:color="auto" w:fill="FFFFFF"/>
        <w:spacing w:after="315" w:line="240" w:lineRule="auto"/>
        <w:rPr>
          <w:rStyle w:val="Emphasis"/>
          <w:rFonts w:ascii="Verdana" w:hAnsi="Verdana"/>
          <w:b/>
          <w:bCs/>
          <w:color w:val="000000"/>
          <w:sz w:val="21"/>
          <w:szCs w:val="21"/>
        </w:rPr>
      </w:pPr>
    </w:p>
    <w:p w:rsidR="00552888" w:rsidRDefault="00552888" w:rsidP="005947AF">
      <w:pPr>
        <w:shd w:val="clear" w:color="auto" w:fill="FFFFFF"/>
        <w:spacing w:after="315" w:line="240" w:lineRule="auto"/>
        <w:rPr>
          <w:rStyle w:val="Emphasis"/>
          <w:rFonts w:ascii="Verdana" w:hAnsi="Verdana"/>
          <w:b/>
          <w:bCs/>
          <w:color w:val="000000"/>
          <w:sz w:val="21"/>
          <w:szCs w:val="21"/>
        </w:rPr>
      </w:pPr>
    </w:p>
    <w:p w:rsidR="00552888" w:rsidRPr="00552888" w:rsidRDefault="00552888" w:rsidP="005947AF">
      <w:pPr>
        <w:shd w:val="clear" w:color="auto" w:fill="FFFFFF"/>
        <w:spacing w:after="315" w:line="240" w:lineRule="auto"/>
        <w:rPr>
          <w:rStyle w:val="Emphasis"/>
          <w:rFonts w:ascii="Verdana" w:hAnsi="Verdana"/>
          <w:b/>
          <w:bCs/>
          <w:color w:val="000000"/>
          <w:sz w:val="52"/>
          <w:szCs w:val="52"/>
        </w:rPr>
      </w:pPr>
      <w:r w:rsidRPr="00552888">
        <w:rPr>
          <w:rStyle w:val="Emphasis"/>
          <w:rFonts w:ascii="Verdana" w:hAnsi="Verdana"/>
          <w:b/>
          <w:bCs/>
          <w:color w:val="000000"/>
          <w:sz w:val="52"/>
          <w:szCs w:val="52"/>
        </w:rPr>
        <w:t>Natural Joins</w:t>
      </w:r>
    </w:p>
    <w:p w:rsidR="00552888" w:rsidRDefault="00552888" w:rsidP="005947AF">
      <w:pPr>
        <w:shd w:val="clear" w:color="auto" w:fill="FFFFFF"/>
        <w:spacing w:after="315" w:line="240" w:lineRule="auto"/>
        <w:rPr>
          <w:rFonts w:ascii="Verdana" w:eastAsia="Times New Roman" w:hAnsi="Verdana" w:cs="Times New Roman"/>
          <w:color w:val="000000"/>
          <w:sz w:val="21"/>
          <w:szCs w:val="21"/>
        </w:rPr>
      </w:pPr>
      <w:r>
        <w:rPr>
          <w:rStyle w:val="Emphasis"/>
          <w:rFonts w:ascii="Verdana" w:hAnsi="Verdana"/>
          <w:b/>
          <w:bCs/>
          <w:color w:val="000000"/>
          <w:sz w:val="21"/>
          <w:szCs w:val="21"/>
        </w:rPr>
        <w:t>Definition of Natural Joins</w:t>
      </w:r>
      <w:proofErr w:type="gramStart"/>
      <w:r>
        <w:rPr>
          <w:rStyle w:val="Emphasis"/>
          <w:rFonts w:ascii="Verdana" w:hAnsi="Verdana"/>
          <w:b/>
          <w:bCs/>
          <w:color w:val="000000"/>
          <w:sz w:val="21"/>
          <w:szCs w:val="21"/>
        </w:rPr>
        <w:t>:</w:t>
      </w:r>
      <w:proofErr w:type="gramEnd"/>
      <w:r>
        <w:rPr>
          <w:rFonts w:ascii="Verdana" w:hAnsi="Verdana"/>
          <w:color w:val="000000"/>
          <w:sz w:val="21"/>
          <w:szCs w:val="21"/>
        </w:rPr>
        <w:br/>
      </w:r>
      <w:r>
        <w:rPr>
          <w:rFonts w:ascii="Verdana" w:hAnsi="Verdana"/>
          <w:color w:val="000000"/>
          <w:sz w:val="21"/>
          <w:szCs w:val="21"/>
          <w:shd w:val="clear" w:color="auto" w:fill="00D084"/>
        </w:rPr>
        <w:t>A NATURAL JOIN is a JOIN operation that creates an implicit join clause for you based on the common columns of the two tables that are being joined. Common columns are columns that have the same name in both the tables.</w:t>
      </w:r>
      <w:r>
        <w:rPr>
          <w:rFonts w:ascii="Verdana" w:hAnsi="Verdana"/>
          <w:color w:val="000000"/>
          <w:sz w:val="21"/>
          <w:szCs w:val="21"/>
        </w:rPr>
        <w:br/>
      </w:r>
      <w:r>
        <w:rPr>
          <w:rFonts w:ascii="Verdana" w:hAnsi="Verdana"/>
          <w:color w:val="000000"/>
          <w:sz w:val="21"/>
          <w:szCs w:val="21"/>
          <w:shd w:val="clear" w:color="auto" w:fill="00D084"/>
        </w:rPr>
        <w:t>A NATURAL JOIN can be an INNER join, a LEFT OUTER join, or a RIGHT OUTER join. However the INNER join is the default one.</w:t>
      </w:r>
    </w:p>
    <w:p w:rsidR="00552888" w:rsidRPr="00552888" w:rsidRDefault="00552888" w:rsidP="00552888">
      <w:pPr>
        <w:shd w:val="clear" w:color="auto" w:fill="FFFFFF"/>
        <w:spacing w:after="315" w:line="240" w:lineRule="auto"/>
        <w:rPr>
          <w:rFonts w:ascii="Verdana" w:eastAsia="Times New Roman" w:hAnsi="Verdana" w:cs="Times New Roman"/>
          <w:color w:val="000000"/>
          <w:sz w:val="21"/>
          <w:szCs w:val="21"/>
          <w:lang w:val="en-IN" w:eastAsia="en-IN"/>
        </w:rPr>
      </w:pPr>
      <w:r w:rsidRPr="00552888">
        <w:rPr>
          <w:rFonts w:ascii="Verdana" w:eastAsia="Times New Roman" w:hAnsi="Verdana" w:cs="Times New Roman"/>
          <w:b/>
          <w:bCs/>
          <w:i/>
          <w:iCs/>
          <w:color w:val="000000"/>
          <w:sz w:val="21"/>
          <w:szCs w:val="21"/>
          <w:lang w:val="en-IN" w:eastAsia="en-IN"/>
        </w:rPr>
        <w:t>Source table:</w:t>
      </w:r>
      <w:r w:rsidRPr="00552888">
        <w:rPr>
          <w:rFonts w:ascii="Verdana" w:eastAsia="Times New Roman" w:hAnsi="Verdana" w:cs="Times New Roman"/>
          <w:color w:val="000000"/>
          <w:sz w:val="21"/>
          <w:szCs w:val="21"/>
          <w:lang w:val="en-IN" w:eastAsia="en-IN"/>
        </w:rPr>
        <w:t> The table which comes after FROM clause in the select statement. </w:t>
      </w:r>
    </w:p>
    <w:p w:rsidR="00552888" w:rsidRPr="00552888" w:rsidRDefault="00552888" w:rsidP="00552888">
      <w:pPr>
        <w:shd w:val="clear" w:color="auto" w:fill="FFFFFF"/>
        <w:spacing w:after="315" w:line="240" w:lineRule="auto"/>
        <w:rPr>
          <w:rFonts w:ascii="Verdana" w:eastAsia="Times New Roman" w:hAnsi="Verdana" w:cs="Times New Roman"/>
          <w:color w:val="000000"/>
          <w:sz w:val="21"/>
          <w:szCs w:val="21"/>
          <w:lang w:val="en-IN" w:eastAsia="en-IN"/>
        </w:rPr>
      </w:pPr>
      <w:r w:rsidRPr="00552888">
        <w:rPr>
          <w:rFonts w:ascii="Verdana" w:eastAsia="Times New Roman" w:hAnsi="Verdana" w:cs="Times New Roman"/>
          <w:b/>
          <w:bCs/>
          <w:i/>
          <w:iCs/>
          <w:color w:val="000000"/>
          <w:sz w:val="21"/>
          <w:szCs w:val="21"/>
          <w:lang w:val="en-IN" w:eastAsia="en-IN"/>
        </w:rPr>
        <w:t>Target table:</w:t>
      </w:r>
      <w:r w:rsidRPr="00552888">
        <w:rPr>
          <w:rFonts w:ascii="Verdana" w:eastAsia="Times New Roman" w:hAnsi="Verdana" w:cs="Times New Roman"/>
          <w:color w:val="000000"/>
          <w:sz w:val="21"/>
          <w:szCs w:val="21"/>
          <w:lang w:val="en-IN" w:eastAsia="en-IN"/>
        </w:rPr>
        <w:t> All the tables that come after JOIN clause in the query.</w:t>
      </w:r>
    </w:p>
    <w:p w:rsidR="00552888" w:rsidRPr="00552888" w:rsidRDefault="00552888" w:rsidP="00552888">
      <w:pPr>
        <w:shd w:val="clear" w:color="auto" w:fill="FFFFFF"/>
        <w:spacing w:after="315" w:line="240" w:lineRule="auto"/>
        <w:rPr>
          <w:rFonts w:ascii="Verdana" w:eastAsia="Times New Roman" w:hAnsi="Verdana" w:cs="Times New Roman"/>
          <w:color w:val="000000"/>
          <w:sz w:val="21"/>
          <w:szCs w:val="21"/>
          <w:lang w:val="en-IN" w:eastAsia="en-IN"/>
        </w:rPr>
      </w:pPr>
      <w:r w:rsidRPr="00552888">
        <w:rPr>
          <w:rFonts w:ascii="Verdana" w:eastAsia="Times New Roman" w:hAnsi="Verdana" w:cs="Times New Roman"/>
          <w:color w:val="000000"/>
          <w:sz w:val="21"/>
          <w:szCs w:val="21"/>
          <w:lang w:val="en-IN" w:eastAsia="en-IN"/>
        </w:rPr>
        <w:t>When the join query is executed then the oracle starts matching the data from the source table to the target table. If there is a hit for a matching source table data in the target table then the value is returned. </w:t>
      </w:r>
    </w:p>
    <w:p w:rsidR="00552888" w:rsidRDefault="00552888" w:rsidP="00552888">
      <w:pPr>
        <w:pStyle w:val="Heading2"/>
        <w:shd w:val="clear" w:color="auto" w:fill="FFFFFF"/>
        <w:spacing w:before="450" w:after="300" w:line="570" w:lineRule="atLeast"/>
        <w:rPr>
          <w:rFonts w:ascii="Arial" w:hAnsi="Arial" w:cs="Arial"/>
          <w:b w:val="0"/>
          <w:bCs w:val="0"/>
          <w:color w:val="111111"/>
          <w:sz w:val="41"/>
          <w:szCs w:val="41"/>
        </w:rPr>
      </w:pPr>
      <w:r>
        <w:rPr>
          <w:rStyle w:val="Emphasis"/>
          <w:rFonts w:ascii="Arial" w:hAnsi="Arial" w:cs="Arial"/>
          <w:color w:val="111111"/>
          <w:sz w:val="41"/>
          <w:szCs w:val="41"/>
        </w:rPr>
        <w:lastRenderedPageBreak/>
        <w:t>Examples of Natural Joins in Oracle Database</w:t>
      </w:r>
    </w:p>
    <w:p w:rsidR="00552888" w:rsidRDefault="00552888" w:rsidP="00552888">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Style w:val="Emphasis"/>
          <w:rFonts w:ascii="Arial" w:hAnsi="Arial" w:cs="Arial"/>
          <w:color w:val="111111"/>
          <w:sz w:val="33"/>
          <w:szCs w:val="33"/>
        </w:rPr>
        <w:t>Scenario 1: When there is only one identical name column between source and target tables.</w:t>
      </w:r>
      <w:r>
        <w:rPr>
          <w:rFonts w:ascii="Arial" w:hAnsi="Arial" w:cs="Arial"/>
          <w:b w:val="0"/>
          <w:bCs w:val="0"/>
          <w:color w:val="111111"/>
          <w:sz w:val="33"/>
          <w:szCs w:val="33"/>
        </w:rPr>
        <w:t> </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Let’s use Departments table and locations table for the demonstration. </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 xml:space="preserve">Department table has 4 columns – DEPARTMENT_ID, DEPARTMENT_NAME, MANAGER_ID, </w:t>
      </w:r>
      <w:proofErr w:type="gramStart"/>
      <w:r>
        <w:rPr>
          <w:rFonts w:ascii="Verdana" w:hAnsi="Verdana"/>
          <w:color w:val="000000"/>
          <w:sz w:val="21"/>
          <w:szCs w:val="21"/>
        </w:rPr>
        <w:t>LOCATION</w:t>
      </w:r>
      <w:proofErr w:type="gramEnd"/>
      <w:r>
        <w:rPr>
          <w:rFonts w:ascii="Verdana" w:hAnsi="Verdana"/>
          <w:color w:val="000000"/>
          <w:sz w:val="21"/>
          <w:szCs w:val="21"/>
        </w:rPr>
        <w:t>_ID</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 xml:space="preserve">And Locations table has 6 columns – LOCATION_ID, STREET ADDRESS, POSTAL CODE, CITY, </w:t>
      </w:r>
      <w:proofErr w:type="gramStart"/>
      <w:r>
        <w:rPr>
          <w:rFonts w:ascii="Verdana" w:hAnsi="Verdana"/>
          <w:color w:val="000000"/>
          <w:sz w:val="21"/>
          <w:szCs w:val="21"/>
        </w:rPr>
        <w:t>STATE</w:t>
      </w:r>
      <w:proofErr w:type="gramEnd"/>
      <w:r>
        <w:rPr>
          <w:rFonts w:ascii="Verdana" w:hAnsi="Verdana"/>
          <w:color w:val="000000"/>
          <w:sz w:val="21"/>
          <w:szCs w:val="21"/>
        </w:rPr>
        <w:t xml:space="preserve"> PROVINCE AND COUNTRY_ID</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Upon minutely observing you will notice that location id is a common column between our source and target tables. It is a foreign key and thus has the same data type and column width. Let’s write the query for natural join. </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Say you want to find the City for all your Departments. </w:t>
      </w:r>
    </w:p>
    <w:p w:rsidR="00552888" w:rsidRDefault="00552888" w:rsidP="00552888">
      <w:pPr>
        <w:pStyle w:val="has-background"/>
        <w:shd w:val="clear" w:color="auto" w:fill="FCB900"/>
        <w:spacing w:before="0" w:beforeAutospacing="0" w:after="315" w:afterAutospacing="0"/>
        <w:rPr>
          <w:rFonts w:ascii="Verdana" w:hAnsi="Verdana"/>
          <w:color w:val="000000"/>
          <w:sz w:val="21"/>
          <w:szCs w:val="21"/>
        </w:rPr>
      </w:pPr>
      <w:r>
        <w:rPr>
          <w:rStyle w:val="Strong"/>
          <w:rFonts w:ascii="Verdana" w:hAnsi="Verdana"/>
          <w:i/>
          <w:iCs/>
          <w:color w:val="000000"/>
          <w:sz w:val="21"/>
          <w:szCs w:val="21"/>
        </w:rPr>
        <w:t>SELECT   </w:t>
      </w:r>
      <w:proofErr w:type="spellStart"/>
      <w:r>
        <w:rPr>
          <w:rStyle w:val="Strong"/>
          <w:rFonts w:ascii="Verdana" w:hAnsi="Verdana"/>
          <w:i/>
          <w:iCs/>
          <w:color w:val="000000"/>
          <w:sz w:val="21"/>
          <w:szCs w:val="21"/>
        </w:rPr>
        <w:t>department_name</w:t>
      </w:r>
      <w:proofErr w:type="spellEnd"/>
      <w:r>
        <w:rPr>
          <w:rStyle w:val="Strong"/>
          <w:rFonts w:ascii="Verdana" w:hAnsi="Verdana"/>
          <w:i/>
          <w:iCs/>
          <w:color w:val="000000"/>
          <w:sz w:val="21"/>
          <w:szCs w:val="21"/>
        </w:rPr>
        <w:t>, city   FROM   departments   NATURAL JOIN   locations;</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In this query we are selecting department name from departments table and city from locations table. You can select other columns too.</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Departments is our source table as it’s coming right after FROM keyword and locations is our Target table as it’s coming after JOIN clause. </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The best part of using Natural join is that you do not need to specify the join column because column with the same name in source and target tables are automatically associated with each other. </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On executing this query oracle returns all the rows from department column of departments table and from city column of locations table, where location id of departments table is equal to the location id of location table. </w:t>
      </w:r>
    </w:p>
    <w:p w:rsidR="00552888" w:rsidRDefault="00552888" w:rsidP="00552888">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Style w:val="Emphasis"/>
          <w:rFonts w:ascii="Arial" w:hAnsi="Arial" w:cs="Arial"/>
          <w:color w:val="111111"/>
          <w:sz w:val="33"/>
          <w:szCs w:val="33"/>
        </w:rPr>
        <w:t>Scenario 2: What if when our source and target tables have more than one identical name column.</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b/>
          <w:bCs/>
          <w:i/>
          <w:iCs/>
          <w:color w:val="000000"/>
          <w:sz w:val="21"/>
          <w:szCs w:val="21"/>
        </w:rPr>
        <w:br/>
      </w:r>
      <w:r>
        <w:rPr>
          <w:rFonts w:ascii="Verdana" w:hAnsi="Verdana"/>
          <w:color w:val="000000"/>
          <w:sz w:val="21"/>
          <w:szCs w:val="21"/>
        </w:rPr>
        <w:t>To demonstrate this scenario we will use employees and departments table. These two tables share two common columns which are the department id and the manager id.</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lastRenderedPageBreak/>
        <w:t>Here if we put Natural join on these two tables then oracle engine will use these two common columns to return the result.</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Say we want to see the name of an employee and the name of the department in which he or she works. For that we will first select a name from the employee table which is our source table and the department’s name from departments table.</w:t>
      </w:r>
    </w:p>
    <w:p w:rsidR="00552888" w:rsidRDefault="00552888" w:rsidP="00552888">
      <w:pPr>
        <w:pStyle w:val="has-background"/>
        <w:shd w:val="clear" w:color="auto" w:fill="FCB900"/>
        <w:spacing w:before="0" w:beforeAutospacing="0" w:after="315" w:afterAutospacing="0"/>
        <w:rPr>
          <w:rFonts w:ascii="Verdana" w:hAnsi="Verdana"/>
          <w:color w:val="000000"/>
          <w:sz w:val="21"/>
          <w:szCs w:val="21"/>
        </w:rPr>
      </w:pPr>
      <w:r>
        <w:rPr>
          <w:rStyle w:val="Strong"/>
          <w:rFonts w:ascii="Verdana" w:hAnsi="Verdana"/>
          <w:i/>
          <w:iCs/>
          <w:color w:val="000000"/>
          <w:sz w:val="21"/>
          <w:szCs w:val="21"/>
        </w:rPr>
        <w:t>SELECT   </w:t>
      </w:r>
      <w:proofErr w:type="spellStart"/>
      <w:r>
        <w:rPr>
          <w:rStyle w:val="Strong"/>
          <w:rFonts w:ascii="Verdana" w:hAnsi="Verdana"/>
          <w:i/>
          <w:iCs/>
          <w:color w:val="000000"/>
          <w:sz w:val="21"/>
          <w:szCs w:val="21"/>
        </w:rPr>
        <w:t>first_name</w:t>
      </w:r>
      <w:proofErr w:type="spellEnd"/>
      <w:r>
        <w:rPr>
          <w:rStyle w:val="Strong"/>
          <w:rFonts w:ascii="Verdana" w:hAnsi="Verdana"/>
          <w:i/>
          <w:iCs/>
          <w:color w:val="000000"/>
          <w:sz w:val="21"/>
          <w:szCs w:val="21"/>
        </w:rPr>
        <w:t xml:space="preserve">, </w:t>
      </w:r>
      <w:proofErr w:type="spellStart"/>
      <w:r>
        <w:rPr>
          <w:rStyle w:val="Strong"/>
          <w:rFonts w:ascii="Verdana" w:hAnsi="Verdana"/>
          <w:i/>
          <w:iCs/>
          <w:color w:val="000000"/>
          <w:sz w:val="21"/>
          <w:szCs w:val="21"/>
        </w:rPr>
        <w:t>department_name</w:t>
      </w:r>
      <w:proofErr w:type="spellEnd"/>
      <w:r>
        <w:rPr>
          <w:rStyle w:val="Strong"/>
          <w:rFonts w:ascii="Verdana" w:hAnsi="Verdana"/>
          <w:i/>
          <w:iCs/>
          <w:color w:val="000000"/>
          <w:sz w:val="21"/>
          <w:szCs w:val="21"/>
        </w:rPr>
        <w:t xml:space="preserve">   FROM   employees   NATURAL JOIN   departments;</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As I have already mentioned that when we use natural join, there is no need to specify join columns explicitly. All the columns which are common in both the source and the target table get associated automatically.</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The queries in which all the common columns of source and target table get associated automatically are known as Pure Natural Join.</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This means that in this particular query, oracle has automatically associated our common columns which are department id and manager id respectively.</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To help you understand more clearly let’s write the same query but this time using ON clause.</w:t>
      </w:r>
    </w:p>
    <w:p w:rsidR="00552888" w:rsidRDefault="00552888" w:rsidP="00552888">
      <w:pPr>
        <w:pStyle w:val="has-background"/>
        <w:shd w:val="clear" w:color="auto" w:fill="FCB900"/>
        <w:spacing w:before="0" w:beforeAutospacing="0" w:after="315" w:afterAutospacing="0"/>
        <w:rPr>
          <w:rFonts w:ascii="Verdana" w:hAnsi="Verdana"/>
          <w:color w:val="000000"/>
          <w:sz w:val="21"/>
          <w:szCs w:val="21"/>
        </w:rPr>
      </w:pPr>
      <w:r>
        <w:rPr>
          <w:rStyle w:val="Strong"/>
          <w:rFonts w:ascii="Verdana" w:hAnsi="Verdana"/>
          <w:i/>
          <w:iCs/>
          <w:color w:val="000000"/>
          <w:sz w:val="21"/>
          <w:szCs w:val="21"/>
        </w:rPr>
        <w:t>SELECT   </w:t>
      </w:r>
      <w:proofErr w:type="spellStart"/>
      <w:r>
        <w:rPr>
          <w:rStyle w:val="Strong"/>
          <w:rFonts w:ascii="Verdana" w:hAnsi="Verdana"/>
          <w:i/>
          <w:iCs/>
          <w:color w:val="000000"/>
          <w:sz w:val="21"/>
          <w:szCs w:val="21"/>
        </w:rPr>
        <w:t>first_name</w:t>
      </w:r>
      <w:proofErr w:type="gramStart"/>
      <w:r>
        <w:rPr>
          <w:rStyle w:val="Strong"/>
          <w:rFonts w:ascii="Verdana" w:hAnsi="Verdana"/>
          <w:i/>
          <w:iCs/>
          <w:color w:val="000000"/>
          <w:sz w:val="21"/>
          <w:szCs w:val="21"/>
        </w:rPr>
        <w:t>,department</w:t>
      </w:r>
      <w:proofErr w:type="gramEnd"/>
      <w:r>
        <w:rPr>
          <w:rStyle w:val="Strong"/>
          <w:rFonts w:ascii="Verdana" w:hAnsi="Verdana"/>
          <w:i/>
          <w:iCs/>
          <w:color w:val="000000"/>
          <w:sz w:val="21"/>
          <w:szCs w:val="21"/>
        </w:rPr>
        <w:t>_name</w:t>
      </w:r>
      <w:proofErr w:type="spellEnd"/>
      <w:r>
        <w:rPr>
          <w:rStyle w:val="Strong"/>
          <w:rFonts w:ascii="Verdana" w:hAnsi="Verdana"/>
          <w:i/>
          <w:iCs/>
          <w:color w:val="000000"/>
          <w:sz w:val="21"/>
          <w:szCs w:val="21"/>
        </w:rPr>
        <w:t xml:space="preserve">   FROM   employees  JOIN    departments   ON   (</w:t>
      </w:r>
      <w:proofErr w:type="spellStart"/>
      <w:r>
        <w:rPr>
          <w:rStyle w:val="Strong"/>
          <w:rFonts w:ascii="Verdana" w:hAnsi="Verdana"/>
          <w:i/>
          <w:iCs/>
          <w:color w:val="000000"/>
          <w:sz w:val="21"/>
          <w:szCs w:val="21"/>
        </w:rPr>
        <w:t>employees.manager_id</w:t>
      </w:r>
      <w:proofErr w:type="spellEnd"/>
      <w:r>
        <w:rPr>
          <w:rStyle w:val="Strong"/>
          <w:rFonts w:ascii="Verdana" w:hAnsi="Verdana"/>
          <w:i/>
          <w:iCs/>
          <w:color w:val="000000"/>
          <w:sz w:val="21"/>
          <w:szCs w:val="21"/>
        </w:rPr>
        <w:t xml:space="preserve"> = </w:t>
      </w:r>
      <w:proofErr w:type="spellStart"/>
      <w:r>
        <w:rPr>
          <w:rStyle w:val="Strong"/>
          <w:rFonts w:ascii="Verdana" w:hAnsi="Verdana"/>
          <w:i/>
          <w:iCs/>
          <w:color w:val="000000"/>
          <w:sz w:val="21"/>
          <w:szCs w:val="21"/>
        </w:rPr>
        <w:t>departments.manager_id</w:t>
      </w:r>
      <w:proofErr w:type="spellEnd"/>
      <w:r>
        <w:rPr>
          <w:rStyle w:val="Strong"/>
          <w:rFonts w:ascii="Verdana" w:hAnsi="Verdana"/>
          <w:i/>
          <w:iCs/>
          <w:color w:val="000000"/>
          <w:sz w:val="21"/>
          <w:szCs w:val="21"/>
        </w:rPr>
        <w:t xml:space="preserve">   AND   </w:t>
      </w:r>
      <w:proofErr w:type="spellStart"/>
      <w:r>
        <w:rPr>
          <w:rStyle w:val="Strong"/>
          <w:rFonts w:ascii="Verdana" w:hAnsi="Verdana"/>
          <w:i/>
          <w:iCs/>
          <w:color w:val="000000"/>
          <w:sz w:val="21"/>
          <w:szCs w:val="21"/>
        </w:rPr>
        <w:t>employees.department_id</w:t>
      </w:r>
      <w:proofErr w:type="spellEnd"/>
      <w:r>
        <w:rPr>
          <w:rStyle w:val="Strong"/>
          <w:rFonts w:ascii="Verdana" w:hAnsi="Verdana"/>
          <w:i/>
          <w:iCs/>
          <w:color w:val="000000"/>
          <w:sz w:val="21"/>
          <w:szCs w:val="21"/>
        </w:rPr>
        <w:t xml:space="preserve"> = departments. </w:t>
      </w:r>
      <w:proofErr w:type="spellStart"/>
      <w:r>
        <w:rPr>
          <w:rStyle w:val="Strong"/>
          <w:rFonts w:ascii="Verdana" w:hAnsi="Verdana"/>
          <w:i/>
          <w:iCs/>
          <w:color w:val="000000"/>
          <w:sz w:val="21"/>
          <w:szCs w:val="21"/>
        </w:rPr>
        <w:t>department_id</w:t>
      </w:r>
      <w:proofErr w:type="spellEnd"/>
      <w:r>
        <w:rPr>
          <w:rStyle w:val="Strong"/>
          <w:rFonts w:ascii="Verdana" w:hAnsi="Verdana"/>
          <w:i/>
          <w:iCs/>
          <w:color w:val="000000"/>
          <w:sz w:val="21"/>
          <w:szCs w:val="21"/>
        </w:rPr>
        <w:t>);</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Here is a slight change in the natural join syntax as we are using ON clause this time. So instead of writing natural join we will only write JOIN.</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Both these queries produce the same results as both are the same queries just written in a different way.</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In this query we emphasize natural join using ON clause. As we are using ON clause thus it becomes mandatory to specify the columns over which we want to perform the join.</w:t>
      </w:r>
    </w:p>
    <w:p w:rsidR="00552888" w:rsidRDefault="00552888" w:rsidP="00552888">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Style w:val="Emphasis"/>
          <w:rFonts w:ascii="Arial" w:hAnsi="Arial" w:cs="Arial"/>
          <w:color w:val="111111"/>
          <w:sz w:val="33"/>
          <w:szCs w:val="33"/>
        </w:rPr>
        <w:t>Scenario 3: Natural join with USING clause</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Here Once again we will use our natural join query.</w:t>
      </w:r>
    </w:p>
    <w:p w:rsidR="00552888" w:rsidRDefault="00552888" w:rsidP="00552888">
      <w:pPr>
        <w:pStyle w:val="has-background"/>
        <w:shd w:val="clear" w:color="auto" w:fill="FCB900"/>
        <w:spacing w:before="0" w:beforeAutospacing="0" w:after="315" w:afterAutospacing="0"/>
        <w:rPr>
          <w:rFonts w:ascii="Verdana" w:hAnsi="Verdana"/>
          <w:color w:val="000000"/>
          <w:sz w:val="21"/>
          <w:szCs w:val="21"/>
        </w:rPr>
      </w:pPr>
      <w:r>
        <w:rPr>
          <w:rStyle w:val="Strong"/>
          <w:rFonts w:ascii="Verdana" w:hAnsi="Verdana"/>
          <w:i/>
          <w:iCs/>
          <w:color w:val="000000"/>
          <w:sz w:val="21"/>
          <w:szCs w:val="21"/>
        </w:rPr>
        <w:t>SELECT   </w:t>
      </w:r>
      <w:proofErr w:type="spellStart"/>
      <w:r>
        <w:rPr>
          <w:rStyle w:val="Strong"/>
          <w:rFonts w:ascii="Verdana" w:hAnsi="Verdana"/>
          <w:i/>
          <w:iCs/>
          <w:color w:val="000000"/>
          <w:sz w:val="21"/>
          <w:szCs w:val="21"/>
        </w:rPr>
        <w:t>first_name</w:t>
      </w:r>
      <w:proofErr w:type="spellEnd"/>
      <w:r>
        <w:rPr>
          <w:rStyle w:val="Strong"/>
          <w:rFonts w:ascii="Verdana" w:hAnsi="Verdana"/>
          <w:i/>
          <w:iCs/>
          <w:color w:val="000000"/>
          <w:sz w:val="21"/>
          <w:szCs w:val="21"/>
        </w:rPr>
        <w:t xml:space="preserve">, </w:t>
      </w:r>
      <w:proofErr w:type="spellStart"/>
      <w:r>
        <w:rPr>
          <w:rStyle w:val="Strong"/>
          <w:rFonts w:ascii="Verdana" w:hAnsi="Verdana"/>
          <w:i/>
          <w:iCs/>
          <w:color w:val="000000"/>
          <w:sz w:val="21"/>
          <w:szCs w:val="21"/>
        </w:rPr>
        <w:t>department_name</w:t>
      </w:r>
      <w:proofErr w:type="spellEnd"/>
      <w:r>
        <w:rPr>
          <w:rStyle w:val="Strong"/>
          <w:rFonts w:ascii="Verdana" w:hAnsi="Verdana"/>
          <w:i/>
          <w:iCs/>
          <w:color w:val="000000"/>
          <w:sz w:val="21"/>
          <w:szCs w:val="21"/>
        </w:rPr>
        <w:t xml:space="preserve">   FROM   employees    NATURAL JOIN   departments;</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lastRenderedPageBreak/>
        <w:t>As we can see here in this query that when we have more than one common column then the oracle engine uses all of them to produce the result.</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Now, here in this query we are using employees and department tables which have 2 common columns department id and manager id. </w:t>
      </w:r>
    </w:p>
    <w:p w:rsidR="00552888" w:rsidRDefault="00552888" w:rsidP="00552888">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Style w:val="Emphasis"/>
          <w:rFonts w:ascii="Arial" w:hAnsi="Arial" w:cs="Arial"/>
          <w:color w:val="111111"/>
          <w:sz w:val="33"/>
          <w:szCs w:val="33"/>
        </w:rPr>
        <w:t>What if you want to use only department id in your natural join instead of both manager id and department id? </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In this situation we use natural join with USING clause. </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Say we want to select all the first names and department names from the source table employees and target table departments from where we have equal values of manager ids in both the employees table and the departments table. </w:t>
      </w:r>
    </w:p>
    <w:p w:rsidR="00552888" w:rsidRDefault="00552888" w:rsidP="00552888">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Let’s write the query</w:t>
      </w:r>
    </w:p>
    <w:p w:rsidR="00552888" w:rsidRDefault="00552888" w:rsidP="00552888">
      <w:pPr>
        <w:pStyle w:val="has-background"/>
        <w:shd w:val="clear" w:color="auto" w:fill="FCB900"/>
        <w:spacing w:before="0" w:beforeAutospacing="0" w:after="315" w:afterAutospacing="0"/>
        <w:rPr>
          <w:rFonts w:ascii="Verdana" w:hAnsi="Verdana"/>
          <w:color w:val="000000"/>
          <w:sz w:val="21"/>
          <w:szCs w:val="21"/>
        </w:rPr>
      </w:pPr>
      <w:r>
        <w:rPr>
          <w:rStyle w:val="Strong"/>
          <w:rFonts w:ascii="Verdana" w:hAnsi="Verdana"/>
          <w:i/>
          <w:iCs/>
          <w:color w:val="000000"/>
          <w:sz w:val="21"/>
          <w:szCs w:val="21"/>
        </w:rPr>
        <w:t>SELECT   </w:t>
      </w:r>
      <w:proofErr w:type="spellStart"/>
      <w:r>
        <w:rPr>
          <w:rStyle w:val="Strong"/>
          <w:rFonts w:ascii="Verdana" w:hAnsi="Verdana"/>
          <w:i/>
          <w:iCs/>
          <w:color w:val="000000"/>
          <w:sz w:val="21"/>
          <w:szCs w:val="21"/>
        </w:rPr>
        <w:t>first_name</w:t>
      </w:r>
      <w:proofErr w:type="gramStart"/>
      <w:r>
        <w:rPr>
          <w:rStyle w:val="Strong"/>
          <w:rFonts w:ascii="Verdana" w:hAnsi="Verdana"/>
          <w:i/>
          <w:iCs/>
          <w:color w:val="000000"/>
          <w:sz w:val="21"/>
          <w:szCs w:val="21"/>
        </w:rPr>
        <w:t>,department</w:t>
      </w:r>
      <w:proofErr w:type="gramEnd"/>
      <w:r>
        <w:rPr>
          <w:rStyle w:val="Strong"/>
          <w:rFonts w:ascii="Verdana" w:hAnsi="Verdana"/>
          <w:i/>
          <w:iCs/>
          <w:color w:val="000000"/>
          <w:sz w:val="21"/>
          <w:szCs w:val="21"/>
        </w:rPr>
        <w:t>_name</w:t>
      </w:r>
      <w:proofErr w:type="spellEnd"/>
      <w:r>
        <w:rPr>
          <w:rStyle w:val="Strong"/>
          <w:rFonts w:ascii="Verdana" w:hAnsi="Verdana"/>
          <w:i/>
          <w:iCs/>
          <w:color w:val="000000"/>
          <w:sz w:val="21"/>
          <w:szCs w:val="21"/>
        </w:rPr>
        <w:t xml:space="preserve">   FROM   employees   JOIN   departments   USING(</w:t>
      </w:r>
      <w:proofErr w:type="spellStart"/>
      <w:r>
        <w:rPr>
          <w:rStyle w:val="Strong"/>
          <w:rFonts w:ascii="Verdana" w:hAnsi="Verdana"/>
          <w:i/>
          <w:iCs/>
          <w:color w:val="000000"/>
          <w:sz w:val="21"/>
          <w:szCs w:val="21"/>
        </w:rPr>
        <w:t>manager_id</w:t>
      </w:r>
      <w:proofErr w:type="spellEnd"/>
      <w:r>
        <w:rPr>
          <w:rStyle w:val="Strong"/>
          <w:rFonts w:ascii="Verdana" w:hAnsi="Verdana"/>
          <w:i/>
          <w:iCs/>
          <w:color w:val="000000"/>
          <w:sz w:val="21"/>
          <w:szCs w:val="21"/>
        </w:rPr>
        <w:t>);</w:t>
      </w:r>
    </w:p>
    <w:p w:rsidR="00552888" w:rsidRDefault="00552888" w:rsidP="005947AF">
      <w:pPr>
        <w:shd w:val="clear" w:color="auto" w:fill="FFFFFF"/>
        <w:spacing w:after="315" w:line="240" w:lineRule="auto"/>
        <w:rPr>
          <w:rFonts w:ascii="Verdana" w:eastAsia="Times New Roman" w:hAnsi="Verdana" w:cs="Times New Roman"/>
          <w:color w:val="000000"/>
          <w:sz w:val="21"/>
          <w:szCs w:val="21"/>
        </w:rPr>
      </w:pPr>
    </w:p>
    <w:p w:rsidR="00552888" w:rsidRDefault="00552888" w:rsidP="005947AF">
      <w:pPr>
        <w:shd w:val="clear" w:color="auto" w:fill="FFFFFF"/>
        <w:spacing w:after="315" w:line="240" w:lineRule="auto"/>
        <w:rPr>
          <w:rFonts w:ascii="Verdana" w:eastAsia="Times New Roman" w:hAnsi="Verdana" w:cs="Times New Roman"/>
          <w:color w:val="000000"/>
          <w:sz w:val="21"/>
          <w:szCs w:val="21"/>
        </w:rPr>
      </w:pPr>
    </w:p>
    <w:p w:rsidR="00534047" w:rsidRDefault="00534047" w:rsidP="00534047">
      <w:pPr>
        <w:pStyle w:val="Heading1"/>
        <w:shd w:val="clear" w:color="auto" w:fill="FFFFFF"/>
        <w:spacing w:before="0" w:after="105" w:line="720" w:lineRule="atLeast"/>
        <w:jc w:val="center"/>
        <w:rPr>
          <w:rFonts w:ascii="Roboto Condensed" w:hAnsi="Roboto Condensed"/>
          <w:color w:val="111111"/>
          <w:spacing w:val="5"/>
          <w:sz w:val="63"/>
          <w:szCs w:val="63"/>
        </w:rPr>
      </w:pPr>
      <w:r>
        <w:rPr>
          <w:rFonts w:ascii="Roboto Condensed" w:hAnsi="Roboto Condensed"/>
          <w:color w:val="111111"/>
          <w:spacing w:val="5"/>
          <w:sz w:val="63"/>
          <w:szCs w:val="63"/>
        </w:rPr>
        <w:t xml:space="preserve">What Is Right Outer Join </w:t>
      </w:r>
      <w:proofErr w:type="gramStart"/>
      <w:r>
        <w:rPr>
          <w:rFonts w:ascii="Roboto Condensed" w:hAnsi="Roboto Condensed"/>
          <w:color w:val="111111"/>
          <w:spacing w:val="5"/>
          <w:sz w:val="63"/>
          <w:szCs w:val="63"/>
        </w:rPr>
        <w:t>In</w:t>
      </w:r>
      <w:proofErr w:type="gramEnd"/>
      <w:r>
        <w:rPr>
          <w:rFonts w:ascii="Roboto Condensed" w:hAnsi="Roboto Condensed"/>
          <w:color w:val="111111"/>
          <w:spacing w:val="5"/>
          <w:sz w:val="63"/>
          <w:szCs w:val="63"/>
        </w:rPr>
        <w:t xml:space="preserve"> SQL</w:t>
      </w:r>
    </w:p>
    <w:p w:rsidR="00534047" w:rsidRDefault="00534047" w:rsidP="00534047">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 xml:space="preserve">As the name suggests Right Outer Join is a form of Outer Join that returns each and every record from the source table and returns only those values from the target table that </w:t>
      </w:r>
      <w:proofErr w:type="spellStart"/>
      <w:r>
        <w:rPr>
          <w:rFonts w:ascii="Verdana" w:hAnsi="Verdana"/>
          <w:color w:val="000000"/>
          <w:sz w:val="21"/>
          <w:szCs w:val="21"/>
        </w:rPr>
        <w:t>fulfil</w:t>
      </w:r>
      <w:proofErr w:type="spellEnd"/>
      <w:r>
        <w:rPr>
          <w:rFonts w:ascii="Verdana" w:hAnsi="Verdana"/>
          <w:color w:val="000000"/>
          <w:sz w:val="21"/>
          <w:szCs w:val="21"/>
        </w:rPr>
        <w:t xml:space="preserve"> the Join condition.</w:t>
      </w:r>
    </w:p>
    <w:p w:rsidR="00534047" w:rsidRDefault="00534047" w:rsidP="00534047">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*Note: The Source table is the one situated on the right side of the Right Outer Join Clause whereas The Target table is the one on the left side of this clause.</w:t>
      </w:r>
    </w:p>
    <w:p w:rsidR="00534047" w:rsidRDefault="00534047" w:rsidP="00534047">
      <w:pPr>
        <w:pStyle w:val="NormalWeb"/>
        <w:shd w:val="clear" w:color="auto" w:fill="FFFFFF"/>
        <w:spacing w:before="0" w:beforeAutospacing="0" w:after="315" w:afterAutospacing="0"/>
        <w:rPr>
          <w:ins w:id="33" w:author="Unknown"/>
          <w:rFonts w:ascii="Verdana" w:hAnsi="Verdana"/>
          <w:color w:val="000000"/>
          <w:sz w:val="21"/>
          <w:szCs w:val="21"/>
        </w:rPr>
      </w:pPr>
      <w:proofErr w:type="gramStart"/>
      <w:ins w:id="34" w:author="Unknown">
        <w:r>
          <w:rPr>
            <w:rFonts w:ascii="Verdana" w:hAnsi="Verdana"/>
            <w:color w:val="000000"/>
            <w:sz w:val="21"/>
            <w:szCs w:val="21"/>
          </w:rPr>
          <w:t>Syntax :</w:t>
        </w:r>
        <w:proofErr w:type="gramEnd"/>
      </w:ins>
    </w:p>
    <w:p w:rsidR="00534047" w:rsidRDefault="00534047" w:rsidP="00534047">
      <w:pPr>
        <w:pStyle w:val="has-background"/>
        <w:shd w:val="clear" w:color="auto" w:fill="FCB900"/>
        <w:spacing w:before="0" w:beforeAutospacing="0" w:after="315" w:afterAutospacing="0"/>
        <w:rPr>
          <w:ins w:id="35" w:author="Unknown"/>
          <w:rFonts w:ascii="Verdana" w:hAnsi="Verdana"/>
          <w:color w:val="000000"/>
          <w:sz w:val="21"/>
          <w:szCs w:val="21"/>
        </w:rPr>
      </w:pPr>
      <w:ins w:id="36" w:author="Unknown">
        <w:r>
          <w:rPr>
            <w:rStyle w:val="Strong"/>
            <w:rFonts w:ascii="Verdana" w:hAnsi="Verdana"/>
            <w:i/>
            <w:iCs/>
            <w:color w:val="000000"/>
            <w:sz w:val="21"/>
            <w:szCs w:val="21"/>
          </w:rPr>
          <w:t>SELECT </w:t>
        </w:r>
        <w:r>
          <w:rPr>
            <w:rFonts w:ascii="Verdana" w:hAnsi="Verdana"/>
            <w:b/>
            <w:bCs/>
            <w:i/>
            <w:iCs/>
            <w:color w:val="000000"/>
            <w:sz w:val="21"/>
            <w:szCs w:val="21"/>
          </w:rPr>
          <w:br/>
        </w:r>
        <w:r>
          <w:rPr>
            <w:rStyle w:val="Strong"/>
            <w:rFonts w:ascii="Verdana" w:hAnsi="Verdana"/>
            <w:i/>
            <w:iCs/>
            <w:color w:val="000000"/>
            <w:sz w:val="21"/>
            <w:szCs w:val="21"/>
          </w:rPr>
          <w:t> </w:t>
        </w:r>
        <w:r>
          <w:rPr>
            <w:rStyle w:val="Strong"/>
            <w:rFonts w:ascii="Verdana" w:hAnsi="Verdana"/>
            <w:i/>
            <w:iCs/>
            <w:color w:val="000000"/>
            <w:sz w:val="21"/>
            <w:szCs w:val="21"/>
          </w:rPr>
          <w:t> </w:t>
        </w:r>
        <w:r>
          <w:rPr>
            <w:rStyle w:val="Strong"/>
            <w:rFonts w:ascii="Verdana" w:hAnsi="Verdana"/>
            <w:i/>
            <w:iCs/>
            <w:color w:val="000000"/>
            <w:sz w:val="21"/>
            <w:szCs w:val="21"/>
          </w:rPr>
          <w:t> </w:t>
        </w:r>
        <w:r>
          <w:rPr>
            <w:rStyle w:val="Strong"/>
            <w:rFonts w:ascii="Verdana" w:hAnsi="Verdana"/>
            <w:i/>
            <w:iCs/>
            <w:color w:val="000000"/>
            <w:sz w:val="21"/>
            <w:szCs w:val="21"/>
          </w:rPr>
          <w:t> </w:t>
        </w:r>
        <w:r>
          <w:rPr>
            <w:rStyle w:val="Strong"/>
            <w:rFonts w:ascii="Verdana" w:hAnsi="Verdana"/>
            <w:i/>
            <w:iCs/>
            <w:color w:val="000000"/>
            <w:sz w:val="21"/>
            <w:szCs w:val="21"/>
          </w:rPr>
          <w:t>columns </w:t>
        </w:r>
        <w:r>
          <w:rPr>
            <w:rFonts w:ascii="Verdana" w:hAnsi="Verdana"/>
            <w:b/>
            <w:bCs/>
            <w:i/>
            <w:iCs/>
            <w:color w:val="000000"/>
            <w:sz w:val="21"/>
            <w:szCs w:val="21"/>
          </w:rPr>
          <w:br/>
        </w:r>
        <w:r>
          <w:rPr>
            <w:rStyle w:val="Strong"/>
            <w:rFonts w:ascii="Verdana" w:hAnsi="Verdana"/>
            <w:i/>
            <w:iCs/>
            <w:color w:val="000000"/>
            <w:sz w:val="21"/>
            <w:szCs w:val="21"/>
          </w:rPr>
          <w:t> </w:t>
        </w:r>
        <w:r>
          <w:rPr>
            <w:rStyle w:val="Strong"/>
            <w:rFonts w:ascii="Verdana" w:hAnsi="Verdana"/>
            <w:i/>
            <w:iCs/>
            <w:color w:val="000000"/>
            <w:sz w:val="21"/>
            <w:szCs w:val="21"/>
          </w:rPr>
          <w:t> </w:t>
        </w:r>
        <w:r>
          <w:rPr>
            <w:rStyle w:val="Strong"/>
            <w:rFonts w:ascii="Verdana" w:hAnsi="Verdana"/>
            <w:i/>
            <w:iCs/>
            <w:color w:val="000000"/>
            <w:sz w:val="21"/>
            <w:szCs w:val="21"/>
          </w:rPr>
          <w:t>FROM </w:t>
        </w:r>
        <w:r>
          <w:rPr>
            <w:rFonts w:ascii="Verdana" w:hAnsi="Verdana"/>
            <w:b/>
            <w:bCs/>
            <w:i/>
            <w:iCs/>
            <w:color w:val="000000"/>
            <w:sz w:val="21"/>
            <w:szCs w:val="21"/>
          </w:rPr>
          <w:br/>
        </w:r>
        <w:r>
          <w:rPr>
            <w:rStyle w:val="Strong"/>
            <w:rFonts w:ascii="Verdana" w:hAnsi="Verdana"/>
            <w:i/>
            <w:iCs/>
            <w:color w:val="000000"/>
            <w:sz w:val="21"/>
            <w:szCs w:val="21"/>
          </w:rPr>
          <w:t> </w:t>
        </w:r>
        <w:r>
          <w:rPr>
            <w:rStyle w:val="Strong"/>
            <w:rFonts w:ascii="Verdana" w:hAnsi="Verdana"/>
            <w:i/>
            <w:iCs/>
            <w:color w:val="000000"/>
            <w:sz w:val="21"/>
            <w:szCs w:val="21"/>
          </w:rPr>
          <w:t> </w:t>
        </w:r>
        <w:proofErr w:type="spellStart"/>
        <w:r>
          <w:rPr>
            <w:rStyle w:val="Strong"/>
            <w:rFonts w:ascii="Verdana" w:hAnsi="Verdana"/>
            <w:i/>
            <w:iCs/>
            <w:color w:val="000000"/>
            <w:sz w:val="21"/>
            <w:szCs w:val="21"/>
          </w:rPr>
          <w:t>target_table</w:t>
        </w:r>
        <w:proofErr w:type="spellEnd"/>
        <w:r>
          <w:rPr>
            <w:rStyle w:val="Strong"/>
            <w:rFonts w:ascii="Verdana" w:hAnsi="Verdana"/>
            <w:i/>
            <w:iCs/>
            <w:color w:val="000000"/>
            <w:sz w:val="21"/>
            <w:szCs w:val="21"/>
          </w:rPr>
          <w:t> RIGHT OUTER JOIN </w:t>
        </w:r>
        <w:proofErr w:type="spellStart"/>
        <w:r>
          <w:rPr>
            <w:rStyle w:val="Strong"/>
            <w:rFonts w:ascii="Verdana" w:hAnsi="Verdana"/>
            <w:i/>
            <w:iCs/>
            <w:color w:val="000000"/>
            <w:sz w:val="21"/>
            <w:szCs w:val="21"/>
          </w:rPr>
          <w:t>source_table</w:t>
        </w:r>
        <w:proofErr w:type="spellEnd"/>
        <w:r>
          <w:rPr>
            <w:rStyle w:val="Strong"/>
            <w:rFonts w:ascii="Verdana" w:hAnsi="Verdana"/>
            <w:i/>
            <w:iCs/>
            <w:color w:val="000000"/>
            <w:sz w:val="21"/>
            <w:szCs w:val="21"/>
          </w:rPr>
          <w:t> </w:t>
        </w:r>
        <w:r>
          <w:rPr>
            <w:rFonts w:ascii="Verdana" w:hAnsi="Verdana"/>
            <w:b/>
            <w:bCs/>
            <w:i/>
            <w:iCs/>
            <w:color w:val="000000"/>
            <w:sz w:val="21"/>
            <w:szCs w:val="21"/>
          </w:rPr>
          <w:br/>
        </w:r>
        <w:r>
          <w:rPr>
            <w:rStyle w:val="Strong"/>
            <w:rFonts w:ascii="Verdana" w:hAnsi="Verdana"/>
            <w:i/>
            <w:iCs/>
            <w:color w:val="000000"/>
            <w:sz w:val="21"/>
            <w:szCs w:val="21"/>
          </w:rPr>
          <w:t> </w:t>
        </w:r>
        <w:r>
          <w:rPr>
            <w:rStyle w:val="Strong"/>
            <w:rFonts w:ascii="Verdana" w:hAnsi="Verdana"/>
            <w:i/>
            <w:iCs/>
            <w:color w:val="000000"/>
            <w:sz w:val="21"/>
            <w:szCs w:val="21"/>
          </w:rPr>
          <w:t> </w:t>
        </w:r>
        <w:proofErr w:type="gramStart"/>
        <w:r>
          <w:rPr>
            <w:rStyle w:val="Strong"/>
            <w:rFonts w:ascii="Verdana" w:hAnsi="Verdana"/>
            <w:i/>
            <w:iCs/>
            <w:color w:val="000000"/>
            <w:sz w:val="21"/>
            <w:szCs w:val="21"/>
          </w:rPr>
          <w:t>ON(</w:t>
        </w:r>
        <w:proofErr w:type="spellStart"/>
        <w:proofErr w:type="gramEnd"/>
        <w:r>
          <w:rPr>
            <w:rStyle w:val="Strong"/>
            <w:rFonts w:ascii="Verdana" w:hAnsi="Verdana"/>
            <w:i/>
            <w:iCs/>
            <w:color w:val="000000"/>
            <w:sz w:val="21"/>
            <w:szCs w:val="21"/>
          </w:rPr>
          <w:t>source_table.column</w:t>
        </w:r>
        <w:proofErr w:type="spellEnd"/>
        <w:r>
          <w:rPr>
            <w:rStyle w:val="Strong"/>
            <w:rFonts w:ascii="Verdana" w:hAnsi="Verdana"/>
            <w:i/>
            <w:iCs/>
            <w:color w:val="000000"/>
            <w:sz w:val="21"/>
            <w:szCs w:val="21"/>
          </w:rPr>
          <w:t xml:space="preserve"> = </w:t>
        </w:r>
        <w:proofErr w:type="spellStart"/>
        <w:r>
          <w:rPr>
            <w:rStyle w:val="Strong"/>
            <w:rFonts w:ascii="Verdana" w:hAnsi="Verdana"/>
            <w:i/>
            <w:iCs/>
            <w:color w:val="000000"/>
            <w:sz w:val="21"/>
            <w:szCs w:val="21"/>
          </w:rPr>
          <w:t>target_table.column</w:t>
        </w:r>
        <w:proofErr w:type="spellEnd"/>
        <w:r>
          <w:rPr>
            <w:rStyle w:val="Strong"/>
            <w:rFonts w:ascii="Verdana" w:hAnsi="Verdana"/>
            <w:i/>
            <w:iCs/>
            <w:color w:val="000000"/>
            <w:sz w:val="21"/>
            <w:szCs w:val="21"/>
          </w:rPr>
          <w:t>)</w:t>
        </w:r>
        <w:r>
          <w:rPr>
            <w:rFonts w:ascii="Verdana" w:hAnsi="Verdana"/>
            <w:b/>
            <w:bCs/>
            <w:i/>
            <w:iCs/>
            <w:color w:val="000000"/>
            <w:sz w:val="21"/>
            <w:szCs w:val="21"/>
          </w:rPr>
          <w:br/>
        </w:r>
        <w:r>
          <w:rPr>
            <w:rStyle w:val="Strong"/>
            <w:rFonts w:ascii="Verdana" w:hAnsi="Verdana"/>
            <w:i/>
            <w:iCs/>
            <w:color w:val="000000"/>
            <w:sz w:val="21"/>
            <w:szCs w:val="21"/>
          </w:rPr>
          <w:t> </w:t>
        </w:r>
        <w:r>
          <w:rPr>
            <w:rStyle w:val="Strong"/>
            <w:rFonts w:ascii="Verdana" w:hAnsi="Verdana"/>
            <w:i/>
            <w:iCs/>
            <w:color w:val="000000"/>
            <w:sz w:val="21"/>
            <w:szCs w:val="21"/>
          </w:rPr>
          <w:t> </w:t>
        </w:r>
        <w:r>
          <w:rPr>
            <w:rStyle w:val="Strong"/>
            <w:rFonts w:ascii="Verdana" w:hAnsi="Verdana"/>
            <w:i/>
            <w:iCs/>
            <w:color w:val="000000"/>
            <w:sz w:val="21"/>
            <w:szCs w:val="21"/>
          </w:rPr>
          <w:t>WHERE condition</w:t>
        </w:r>
        <w:r>
          <w:rPr>
            <w:rFonts w:ascii="Verdana" w:hAnsi="Verdana"/>
            <w:b/>
            <w:bCs/>
            <w:i/>
            <w:iCs/>
            <w:color w:val="000000"/>
            <w:sz w:val="21"/>
            <w:szCs w:val="21"/>
          </w:rPr>
          <w:br/>
        </w:r>
        <w:r>
          <w:rPr>
            <w:rStyle w:val="Strong"/>
            <w:rFonts w:ascii="Verdana" w:hAnsi="Verdana"/>
            <w:i/>
            <w:iCs/>
            <w:color w:val="000000"/>
            <w:sz w:val="21"/>
            <w:szCs w:val="21"/>
          </w:rPr>
          <w:t> </w:t>
        </w:r>
        <w:r>
          <w:rPr>
            <w:rStyle w:val="Strong"/>
            <w:rFonts w:ascii="Verdana" w:hAnsi="Verdana"/>
            <w:i/>
            <w:iCs/>
            <w:color w:val="000000"/>
            <w:sz w:val="21"/>
            <w:szCs w:val="21"/>
          </w:rPr>
          <w:t> </w:t>
        </w:r>
        <w:r>
          <w:rPr>
            <w:rStyle w:val="Strong"/>
            <w:rFonts w:ascii="Verdana" w:hAnsi="Verdana"/>
            <w:i/>
            <w:iCs/>
            <w:color w:val="000000"/>
            <w:sz w:val="21"/>
            <w:szCs w:val="21"/>
          </w:rPr>
          <w:t xml:space="preserve">ORDER BY </w:t>
        </w:r>
        <w:proofErr w:type="spellStart"/>
        <w:r>
          <w:rPr>
            <w:rStyle w:val="Strong"/>
            <w:rFonts w:ascii="Verdana" w:hAnsi="Verdana"/>
            <w:i/>
            <w:iCs/>
            <w:color w:val="000000"/>
            <w:sz w:val="21"/>
            <w:szCs w:val="21"/>
          </w:rPr>
          <w:t>column_names</w:t>
        </w:r>
        <w:proofErr w:type="spellEnd"/>
        <w:r>
          <w:rPr>
            <w:rStyle w:val="Strong"/>
            <w:rFonts w:ascii="Verdana" w:hAnsi="Verdana"/>
            <w:i/>
            <w:iCs/>
            <w:color w:val="000000"/>
            <w:sz w:val="21"/>
            <w:szCs w:val="21"/>
          </w:rPr>
          <w:t>;</w:t>
        </w:r>
      </w:ins>
    </w:p>
    <w:p w:rsidR="00534047" w:rsidRDefault="00534047" w:rsidP="00534047">
      <w:pPr>
        <w:pStyle w:val="NormalWeb"/>
        <w:shd w:val="clear" w:color="auto" w:fill="FFFFFF"/>
        <w:spacing w:before="0" w:beforeAutospacing="0" w:after="315" w:afterAutospacing="0"/>
        <w:rPr>
          <w:rFonts w:ascii="Verdana" w:hAnsi="Verdana"/>
          <w:color w:val="000000"/>
          <w:sz w:val="21"/>
          <w:szCs w:val="21"/>
        </w:rPr>
      </w:pPr>
    </w:p>
    <w:p w:rsidR="00534047" w:rsidRDefault="00534047" w:rsidP="00534047">
      <w:pPr>
        <w:pStyle w:val="NormalWeb"/>
        <w:shd w:val="clear" w:color="auto" w:fill="FFFFFF"/>
        <w:spacing w:before="0" w:beforeAutospacing="0" w:after="315" w:afterAutospacing="0"/>
        <w:jc w:val="center"/>
        <w:rPr>
          <w:ins w:id="37" w:author="Unknown"/>
          <w:rFonts w:ascii="Verdana" w:hAnsi="Verdana"/>
          <w:color w:val="000000"/>
          <w:sz w:val="21"/>
          <w:szCs w:val="21"/>
        </w:rPr>
      </w:pPr>
      <w:r>
        <w:rPr>
          <w:noProof/>
          <w:lang w:val="en-IN" w:eastAsia="en-IN"/>
        </w:rPr>
        <w:lastRenderedPageBreak/>
        <mc:AlternateContent>
          <mc:Choice Requires="wps">
            <w:drawing>
              <wp:inline distT="0" distB="0" distL="0" distR="0" wp14:anchorId="1EEF09B7" wp14:editId="53546C4C">
                <wp:extent cx="304800" cy="304800"/>
                <wp:effectExtent l="0" t="0" r="0" b="0"/>
                <wp:docPr id="7" name="Rectangle 7" descr="right outer join by manish shar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right outer join by manish shar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f4qAFc4CAADhBQAADgAAAAAAAAAAAAAAAAAuAgAAZHJzL2Uyb0RvYy54bWxQSwEC&#10;LQAUAAYACAAAACEATKDpLNgAAAADAQAADwAAAAAAAAAAAAAAAAAoBQAAZHJzL2Rvd25yZXYueG1s&#10;UEsFBgAAAAAEAAQA8wAAAC0GAAAAAA==&#10;" filled="f" stroked="f">
                <o:lock v:ext="edit" aspectratio="t"/>
                <w10:anchorlock/>
              </v:rect>
            </w:pict>
          </mc:Fallback>
        </mc:AlternateContent>
      </w:r>
      <w:r>
        <w:rPr>
          <w:rFonts w:ascii="Verdana" w:hAnsi="Verdana"/>
          <w:noProof/>
          <w:color w:val="000000"/>
          <w:sz w:val="21"/>
          <w:szCs w:val="21"/>
          <w:lang w:val="en-IN" w:eastAsia="en-IN"/>
        </w:rPr>
        <w:drawing>
          <wp:inline distT="0" distB="0" distL="0" distR="0">
            <wp:extent cx="3762900" cy="255305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762900" cy="2553056"/>
                    </a:xfrm>
                    <a:prstGeom prst="rect">
                      <a:avLst/>
                    </a:prstGeom>
                  </pic:spPr>
                </pic:pic>
              </a:graphicData>
            </a:graphic>
          </wp:inline>
        </w:drawing>
      </w:r>
    </w:p>
    <w:p w:rsidR="00974F06" w:rsidRDefault="00974F06"/>
    <w:p w:rsidR="00534047" w:rsidRDefault="00534047" w:rsidP="00534047">
      <w:pPr>
        <w:pStyle w:val="manish"/>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Examples</w:t>
      </w:r>
      <w:proofErr w:type="gramStart"/>
      <w:r>
        <w:rPr>
          <w:rFonts w:ascii="Verdana" w:hAnsi="Verdana"/>
          <w:color w:val="000000"/>
          <w:sz w:val="21"/>
          <w:szCs w:val="21"/>
        </w:rPr>
        <w:t>:</w:t>
      </w:r>
      <w:proofErr w:type="gramEnd"/>
      <w:r>
        <w:rPr>
          <w:rFonts w:ascii="Verdana" w:hAnsi="Verdana"/>
          <w:color w:val="000000"/>
          <w:sz w:val="21"/>
          <w:szCs w:val="21"/>
        </w:rPr>
        <w:br/>
        <w:t>To demonstrate the working of Right Outer Join, I have created two tables by the name of </w:t>
      </w:r>
      <w:proofErr w:type="spellStart"/>
      <w:r>
        <w:rPr>
          <w:rFonts w:ascii="Verdana" w:hAnsi="Verdana"/>
          <w:color w:val="000000"/>
          <w:sz w:val="21"/>
          <w:szCs w:val="21"/>
        </w:rPr>
        <w:t>emp</w:t>
      </w:r>
      <w:proofErr w:type="spellEnd"/>
      <w:r>
        <w:rPr>
          <w:rFonts w:ascii="Verdana" w:hAnsi="Verdana"/>
          <w:color w:val="000000"/>
          <w:sz w:val="21"/>
          <w:szCs w:val="21"/>
        </w:rPr>
        <w:t> and </w:t>
      </w:r>
      <w:proofErr w:type="spellStart"/>
      <w:r>
        <w:rPr>
          <w:rFonts w:ascii="Verdana" w:hAnsi="Verdana"/>
          <w:color w:val="000000"/>
          <w:sz w:val="21"/>
          <w:szCs w:val="21"/>
        </w:rPr>
        <w:t>dept</w:t>
      </w:r>
      <w:proofErr w:type="spellEnd"/>
      <w:r>
        <w:rPr>
          <w:rFonts w:ascii="Verdana" w:hAnsi="Verdana"/>
          <w:color w:val="000000"/>
          <w:sz w:val="21"/>
          <w:szCs w:val="21"/>
        </w:rPr>
        <w:t> and have also inserted some data in them. </w:t>
      </w:r>
    </w:p>
    <w:p w:rsidR="00534047" w:rsidRDefault="00534047" w:rsidP="00534047">
      <w:pPr>
        <w:pStyle w:val="manish"/>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 xml:space="preserve">Structure of </w:t>
      </w:r>
      <w:proofErr w:type="spellStart"/>
      <w:proofErr w:type="gramStart"/>
      <w:r>
        <w:rPr>
          <w:rFonts w:ascii="Verdana" w:hAnsi="Verdana"/>
          <w:color w:val="000000"/>
          <w:sz w:val="21"/>
          <w:szCs w:val="21"/>
        </w:rPr>
        <w:t>emp</w:t>
      </w:r>
      <w:proofErr w:type="spellEnd"/>
      <w:proofErr w:type="gramEnd"/>
      <w:r>
        <w:rPr>
          <w:rFonts w:ascii="Verdana" w:hAnsi="Verdana"/>
          <w:color w:val="000000"/>
          <w:sz w:val="21"/>
          <w:szCs w:val="21"/>
        </w:rPr>
        <w:t xml:space="preserve"> table</w:t>
      </w:r>
    </w:p>
    <w:p w:rsidR="00534047" w:rsidRDefault="00E34539" w:rsidP="00534047">
      <w:pPr>
        <w:pStyle w:val="NormalWeb"/>
        <w:shd w:val="clear" w:color="auto" w:fill="FFFFFF"/>
        <w:spacing w:before="0" w:beforeAutospacing="0" w:after="315" w:afterAutospacing="0"/>
        <w:rPr>
          <w:rFonts w:ascii="Verdana" w:hAnsi="Verdana"/>
          <w:color w:val="000000"/>
          <w:sz w:val="21"/>
          <w:szCs w:val="21"/>
        </w:rPr>
      </w:pPr>
      <w:r>
        <w:rPr>
          <w:rFonts w:ascii="Verdana" w:hAnsi="Verdana"/>
          <w:noProof/>
          <w:color w:val="000000"/>
          <w:sz w:val="21"/>
          <w:szCs w:val="21"/>
          <w:lang w:val="en-IN" w:eastAsia="en-IN"/>
        </w:rPr>
        <w:drawing>
          <wp:inline distT="0" distB="0" distL="0" distR="0">
            <wp:extent cx="4658375" cy="205768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658375" cy="2057687"/>
                    </a:xfrm>
                    <a:prstGeom prst="rect">
                      <a:avLst/>
                    </a:prstGeom>
                  </pic:spPr>
                </pic:pic>
              </a:graphicData>
            </a:graphic>
          </wp:inline>
        </w:drawing>
      </w:r>
    </w:p>
    <w:p w:rsidR="00C51DBB" w:rsidRDefault="00C51DBB">
      <w:pPr>
        <w:rPr>
          <w:rFonts w:ascii="Verdana" w:hAnsi="Verdana"/>
          <w:color w:val="000000"/>
          <w:sz w:val="21"/>
          <w:szCs w:val="21"/>
          <w:shd w:val="clear" w:color="auto" w:fill="FFFFFF"/>
        </w:rPr>
      </w:pPr>
    </w:p>
    <w:p w:rsidR="00C51DBB" w:rsidRDefault="00C51DBB">
      <w:pPr>
        <w:rPr>
          <w:rFonts w:ascii="Verdana" w:hAnsi="Verdana"/>
          <w:color w:val="000000"/>
          <w:sz w:val="21"/>
          <w:szCs w:val="21"/>
          <w:shd w:val="clear" w:color="auto" w:fill="FFFFFF"/>
        </w:rPr>
      </w:pPr>
    </w:p>
    <w:p w:rsidR="00C51DBB" w:rsidRDefault="00C51DBB">
      <w:pPr>
        <w:rPr>
          <w:rFonts w:ascii="Verdana" w:hAnsi="Verdana"/>
          <w:color w:val="000000"/>
          <w:sz w:val="21"/>
          <w:szCs w:val="21"/>
          <w:shd w:val="clear" w:color="auto" w:fill="FFFFFF"/>
        </w:rPr>
      </w:pPr>
    </w:p>
    <w:p w:rsidR="00C51DBB" w:rsidRDefault="00C51DBB">
      <w:pPr>
        <w:rPr>
          <w:rFonts w:ascii="Verdana" w:hAnsi="Verdana"/>
          <w:color w:val="000000"/>
          <w:sz w:val="21"/>
          <w:szCs w:val="21"/>
          <w:shd w:val="clear" w:color="auto" w:fill="FFFFFF"/>
        </w:rPr>
      </w:pPr>
    </w:p>
    <w:p w:rsidR="00C51DBB" w:rsidRDefault="00C51DBB">
      <w:pPr>
        <w:rPr>
          <w:rFonts w:ascii="Verdana" w:hAnsi="Verdana"/>
          <w:color w:val="000000"/>
          <w:sz w:val="21"/>
          <w:szCs w:val="21"/>
          <w:shd w:val="clear" w:color="auto" w:fill="FFFFFF"/>
        </w:rPr>
      </w:pPr>
    </w:p>
    <w:p w:rsidR="00C51DBB" w:rsidRDefault="00C51DBB">
      <w:pPr>
        <w:rPr>
          <w:rFonts w:ascii="Verdana" w:hAnsi="Verdana"/>
          <w:color w:val="000000"/>
          <w:sz w:val="21"/>
          <w:szCs w:val="21"/>
          <w:shd w:val="clear" w:color="auto" w:fill="FFFFFF"/>
        </w:rPr>
      </w:pPr>
    </w:p>
    <w:p w:rsidR="00C51DBB" w:rsidRDefault="00C51DBB">
      <w:pPr>
        <w:rPr>
          <w:rFonts w:ascii="Verdana" w:hAnsi="Verdana"/>
          <w:color w:val="000000"/>
          <w:sz w:val="21"/>
          <w:szCs w:val="21"/>
          <w:shd w:val="clear" w:color="auto" w:fill="FFFFFF"/>
        </w:rPr>
      </w:pPr>
    </w:p>
    <w:p w:rsidR="00534047" w:rsidRDefault="00E34539">
      <w:pPr>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 xml:space="preserve">Structure of </w:t>
      </w:r>
      <w:proofErr w:type="spellStart"/>
      <w:r>
        <w:rPr>
          <w:rFonts w:ascii="Verdana" w:hAnsi="Verdana"/>
          <w:color w:val="000000"/>
          <w:sz w:val="21"/>
          <w:szCs w:val="21"/>
          <w:shd w:val="clear" w:color="auto" w:fill="FFFFFF"/>
        </w:rPr>
        <w:t>dept</w:t>
      </w:r>
      <w:proofErr w:type="spellEnd"/>
      <w:r>
        <w:rPr>
          <w:rFonts w:ascii="Verdana" w:hAnsi="Verdana"/>
          <w:color w:val="000000"/>
          <w:sz w:val="21"/>
          <w:szCs w:val="21"/>
          <w:shd w:val="clear" w:color="auto" w:fill="FFFFFF"/>
        </w:rPr>
        <w:t xml:space="preserve"> table</w:t>
      </w:r>
    </w:p>
    <w:p w:rsidR="00E34539" w:rsidRDefault="00E34539">
      <w:r>
        <w:rPr>
          <w:noProof/>
          <w:lang w:val="en-IN" w:eastAsia="en-IN"/>
        </w:rPr>
        <w:drawing>
          <wp:inline distT="0" distB="0" distL="0" distR="0">
            <wp:extent cx="4515481" cy="20291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4515481" cy="2029108"/>
                    </a:xfrm>
                    <a:prstGeom prst="rect">
                      <a:avLst/>
                    </a:prstGeom>
                  </pic:spPr>
                </pic:pic>
              </a:graphicData>
            </a:graphic>
          </wp:inline>
        </w:drawing>
      </w:r>
    </w:p>
    <w:p w:rsidR="00E34539" w:rsidRDefault="00E34539" w:rsidP="00E34539"/>
    <w:p w:rsidR="00E34539" w:rsidRDefault="00E34539" w:rsidP="00E34539">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 xml:space="preserve">Data in </w:t>
      </w:r>
      <w:proofErr w:type="spellStart"/>
      <w:proofErr w:type="gramStart"/>
      <w:r>
        <w:rPr>
          <w:rFonts w:ascii="Verdana" w:hAnsi="Verdana"/>
          <w:color w:val="000000"/>
          <w:sz w:val="21"/>
          <w:szCs w:val="21"/>
        </w:rPr>
        <w:t>emp</w:t>
      </w:r>
      <w:proofErr w:type="spellEnd"/>
      <w:proofErr w:type="gramEnd"/>
      <w:r>
        <w:rPr>
          <w:rFonts w:ascii="Verdana" w:hAnsi="Verdana"/>
          <w:color w:val="000000"/>
          <w:sz w:val="21"/>
          <w:szCs w:val="21"/>
        </w:rPr>
        <w:t xml:space="preserve"> table</w:t>
      </w:r>
    </w:p>
    <w:p w:rsidR="00E34539" w:rsidRDefault="00E34539" w:rsidP="00E34539">
      <w:r>
        <w:rPr>
          <w:noProof/>
          <w:lang w:val="en-IN" w:eastAsia="en-IN"/>
        </w:rPr>
        <w:drawing>
          <wp:inline distT="0" distB="0" distL="0" distR="0">
            <wp:extent cx="4896534" cy="212437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4896534" cy="2124372"/>
                    </a:xfrm>
                    <a:prstGeom prst="rect">
                      <a:avLst/>
                    </a:prstGeom>
                  </pic:spPr>
                </pic:pic>
              </a:graphicData>
            </a:graphic>
          </wp:inline>
        </w:drawing>
      </w:r>
    </w:p>
    <w:p w:rsidR="00E34539" w:rsidRDefault="00E34539" w:rsidP="00E34539"/>
    <w:p w:rsidR="00E34539" w:rsidRPr="00E34539" w:rsidRDefault="00E34539" w:rsidP="00E34539">
      <w:pPr>
        <w:shd w:val="clear" w:color="auto" w:fill="FFFFFF"/>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color w:val="000000"/>
          <w:sz w:val="21"/>
          <w:szCs w:val="21"/>
          <w:lang w:val="en-IN" w:eastAsia="en-IN"/>
        </w:rPr>
        <w:t xml:space="preserve">Have you noticed that in </w:t>
      </w:r>
      <w:proofErr w:type="spellStart"/>
      <w:r w:rsidRPr="00E34539">
        <w:rPr>
          <w:rFonts w:ascii="Verdana" w:eastAsia="Times New Roman" w:hAnsi="Verdana" w:cs="Times New Roman"/>
          <w:color w:val="000000"/>
          <w:sz w:val="21"/>
          <w:szCs w:val="21"/>
          <w:lang w:val="en-IN" w:eastAsia="en-IN"/>
        </w:rPr>
        <w:t>dept</w:t>
      </w:r>
      <w:proofErr w:type="spellEnd"/>
      <w:r w:rsidRPr="00E34539">
        <w:rPr>
          <w:rFonts w:ascii="Verdana" w:eastAsia="Times New Roman" w:hAnsi="Verdana" w:cs="Times New Roman"/>
          <w:color w:val="000000"/>
          <w:sz w:val="21"/>
          <w:szCs w:val="21"/>
          <w:lang w:val="en-IN" w:eastAsia="en-IN"/>
        </w:rPr>
        <w:t xml:space="preserve"> table, IT and marketing department don’t have any </w:t>
      </w:r>
      <w:proofErr w:type="gramStart"/>
      <w:r w:rsidRPr="00E34539">
        <w:rPr>
          <w:rFonts w:ascii="Verdana" w:eastAsia="Times New Roman" w:hAnsi="Verdana" w:cs="Times New Roman"/>
          <w:color w:val="000000"/>
          <w:sz w:val="21"/>
          <w:szCs w:val="21"/>
          <w:lang w:val="en-IN" w:eastAsia="en-IN"/>
        </w:rPr>
        <w:t>employees.</w:t>
      </w:r>
      <w:proofErr w:type="gramEnd"/>
      <w:r w:rsidRPr="00E34539">
        <w:rPr>
          <w:rFonts w:ascii="Verdana" w:eastAsia="Times New Roman" w:hAnsi="Verdana" w:cs="Times New Roman"/>
          <w:color w:val="000000"/>
          <w:sz w:val="21"/>
          <w:szCs w:val="21"/>
          <w:lang w:val="en-IN" w:eastAsia="en-IN"/>
        </w:rPr>
        <w:t> </w:t>
      </w:r>
    </w:p>
    <w:p w:rsidR="00E34539" w:rsidRPr="00E34539" w:rsidRDefault="00E34539" w:rsidP="00E34539">
      <w:pPr>
        <w:shd w:val="clear" w:color="auto" w:fill="FFFFFF"/>
        <w:spacing w:before="405" w:after="255" w:line="450" w:lineRule="atLeast"/>
        <w:outlineLvl w:val="2"/>
        <w:rPr>
          <w:rFonts w:ascii="Arial" w:eastAsia="Times New Roman" w:hAnsi="Arial" w:cs="Arial"/>
          <w:color w:val="111111"/>
          <w:sz w:val="33"/>
          <w:szCs w:val="33"/>
          <w:lang w:val="en-IN" w:eastAsia="en-IN"/>
        </w:rPr>
      </w:pPr>
      <w:r w:rsidRPr="00E34539">
        <w:rPr>
          <w:rFonts w:ascii="Arial" w:eastAsia="Times New Roman" w:hAnsi="Arial" w:cs="Arial"/>
          <w:color w:val="111111"/>
          <w:sz w:val="33"/>
          <w:szCs w:val="33"/>
          <w:lang w:val="en-IN" w:eastAsia="en-IN"/>
        </w:rPr>
        <w:t>Query 1: Right Outer Join with ‘ON’ clause</w:t>
      </w:r>
    </w:p>
    <w:p w:rsidR="00E34539" w:rsidRPr="00E34539" w:rsidRDefault="00E34539" w:rsidP="00E34539">
      <w:pPr>
        <w:shd w:val="clear" w:color="auto" w:fill="FFFFFF"/>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color w:val="000000"/>
          <w:sz w:val="21"/>
          <w:szCs w:val="21"/>
          <w:lang w:val="en-IN" w:eastAsia="en-IN"/>
        </w:rPr>
        <w:t>Now when should we use ON Join Condition in SQL Joins you ask?</w:t>
      </w:r>
      <w:r w:rsidRPr="00E34539">
        <w:rPr>
          <w:rFonts w:ascii="Verdana" w:eastAsia="Times New Roman" w:hAnsi="Verdana" w:cs="Times New Roman"/>
          <w:color w:val="000000"/>
          <w:sz w:val="21"/>
          <w:szCs w:val="21"/>
          <w:lang w:val="en-IN" w:eastAsia="en-IN"/>
        </w:rPr>
        <w:br/>
        <w:t>When columns which are participating in ON join condition have Different name and Same Data type or</w:t>
      </w:r>
    </w:p>
    <w:p w:rsidR="00E34539" w:rsidRPr="00E34539" w:rsidRDefault="00E34539" w:rsidP="00E34539">
      <w:pPr>
        <w:shd w:val="clear" w:color="auto" w:fill="FFFFFF"/>
        <w:spacing w:after="315" w:line="240" w:lineRule="auto"/>
        <w:rPr>
          <w:rFonts w:ascii="Verdana" w:eastAsia="Times New Roman" w:hAnsi="Verdana" w:cs="Times New Roman"/>
          <w:color w:val="000000"/>
          <w:sz w:val="21"/>
          <w:szCs w:val="21"/>
          <w:lang w:val="en-IN" w:eastAsia="en-IN"/>
        </w:rPr>
      </w:pPr>
      <w:proofErr w:type="gramStart"/>
      <w:r w:rsidRPr="00E34539">
        <w:rPr>
          <w:rFonts w:ascii="Verdana" w:eastAsia="Times New Roman" w:hAnsi="Verdana" w:cs="Times New Roman"/>
          <w:color w:val="000000"/>
          <w:sz w:val="21"/>
          <w:szCs w:val="21"/>
          <w:lang w:val="en-IN" w:eastAsia="en-IN"/>
        </w:rPr>
        <w:t>When columns which are participating in ON join condition have SAME NAME and SAME Data-type.</w:t>
      </w:r>
      <w:proofErr w:type="gramEnd"/>
    </w:p>
    <w:p w:rsidR="00E34539" w:rsidRPr="00E34539" w:rsidRDefault="00E34539" w:rsidP="00E34539">
      <w:pPr>
        <w:shd w:val="clear" w:color="auto" w:fill="FFFFFF"/>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color w:val="000000"/>
          <w:sz w:val="21"/>
          <w:szCs w:val="21"/>
          <w:lang w:val="en-IN" w:eastAsia="en-IN"/>
        </w:rPr>
        <w:t>Let’s write a very simple Right outer join query.</w:t>
      </w:r>
    </w:p>
    <w:p w:rsidR="00E34539" w:rsidRPr="00E34539" w:rsidRDefault="00E34539" w:rsidP="00E34539">
      <w:pPr>
        <w:shd w:val="clear" w:color="auto" w:fill="FCB900"/>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b/>
          <w:bCs/>
          <w:i/>
          <w:iCs/>
          <w:color w:val="000000"/>
          <w:sz w:val="21"/>
          <w:szCs w:val="21"/>
          <w:lang w:val="en-IN" w:eastAsia="en-IN"/>
        </w:rPr>
        <w:lastRenderedPageBreak/>
        <w:t>SELECT </w:t>
      </w:r>
      <w:r w:rsidRPr="00E34539">
        <w:rPr>
          <w:rFonts w:ascii="Verdana" w:eastAsia="Times New Roman" w:hAnsi="Verdana" w:cs="Times New Roman"/>
          <w:b/>
          <w:bCs/>
          <w:i/>
          <w:iCs/>
          <w:color w:val="000000"/>
          <w:sz w:val="21"/>
          <w:szCs w:val="21"/>
          <w:lang w:val="en-IN" w:eastAsia="en-IN"/>
        </w:rPr>
        <w:br/>
      </w:r>
      <w:r w:rsidRPr="00E34539">
        <w:rPr>
          <w:rFonts w:ascii="Verdana" w:eastAsia="Times New Roman" w:hAnsi="Verdana" w:cs="Times New Roman"/>
          <w:b/>
          <w:bCs/>
          <w:i/>
          <w:iCs/>
          <w:color w:val="000000"/>
          <w:sz w:val="21"/>
          <w:szCs w:val="21"/>
          <w:lang w:val="en-IN" w:eastAsia="en-IN"/>
        </w:rPr>
        <w:t> </w:t>
      </w:r>
      <w:r w:rsidRPr="00E34539">
        <w:rPr>
          <w:rFonts w:ascii="Verdana" w:eastAsia="Times New Roman" w:hAnsi="Verdana" w:cs="Times New Roman"/>
          <w:b/>
          <w:bCs/>
          <w:i/>
          <w:iCs/>
          <w:color w:val="000000"/>
          <w:sz w:val="21"/>
          <w:szCs w:val="21"/>
          <w:lang w:val="en-IN" w:eastAsia="en-IN"/>
        </w:rPr>
        <w:t> </w:t>
      </w:r>
      <w:proofErr w:type="spellStart"/>
      <w:r w:rsidRPr="00E34539">
        <w:rPr>
          <w:rFonts w:ascii="Verdana" w:eastAsia="Times New Roman" w:hAnsi="Verdana" w:cs="Times New Roman"/>
          <w:b/>
          <w:bCs/>
          <w:i/>
          <w:iCs/>
          <w:color w:val="000000"/>
          <w:sz w:val="21"/>
          <w:szCs w:val="21"/>
          <w:lang w:val="en-IN" w:eastAsia="en-IN"/>
        </w:rPr>
        <w:t>emp_name</w:t>
      </w:r>
      <w:proofErr w:type="spellEnd"/>
      <w:proofErr w:type="gramStart"/>
      <w:r w:rsidRPr="00E34539">
        <w:rPr>
          <w:rFonts w:ascii="Verdana" w:eastAsia="Times New Roman" w:hAnsi="Verdana" w:cs="Times New Roman"/>
          <w:b/>
          <w:bCs/>
          <w:i/>
          <w:iCs/>
          <w:color w:val="000000"/>
          <w:sz w:val="21"/>
          <w:szCs w:val="21"/>
          <w:lang w:val="en-IN" w:eastAsia="en-IN"/>
        </w:rPr>
        <w:t>,</w:t>
      </w:r>
      <w:proofErr w:type="gramEnd"/>
      <w:r w:rsidRPr="00E34539">
        <w:rPr>
          <w:rFonts w:ascii="Verdana" w:eastAsia="Times New Roman" w:hAnsi="Verdana" w:cs="Times New Roman"/>
          <w:b/>
          <w:bCs/>
          <w:i/>
          <w:iCs/>
          <w:color w:val="000000"/>
          <w:sz w:val="21"/>
          <w:szCs w:val="21"/>
          <w:lang w:val="en-IN" w:eastAsia="en-IN"/>
        </w:rPr>
        <w:t> </w:t>
      </w:r>
      <w:proofErr w:type="spellStart"/>
      <w:r w:rsidRPr="00E34539">
        <w:rPr>
          <w:rFonts w:ascii="Verdana" w:eastAsia="Times New Roman" w:hAnsi="Verdana" w:cs="Times New Roman"/>
          <w:b/>
          <w:bCs/>
          <w:i/>
          <w:iCs/>
          <w:color w:val="000000"/>
          <w:sz w:val="21"/>
          <w:szCs w:val="21"/>
          <w:lang w:val="en-IN" w:eastAsia="en-IN"/>
        </w:rPr>
        <w:t>dept_name</w:t>
      </w:r>
      <w:proofErr w:type="spellEnd"/>
      <w:r w:rsidRPr="00E34539">
        <w:rPr>
          <w:rFonts w:ascii="Verdana" w:eastAsia="Times New Roman" w:hAnsi="Verdana" w:cs="Times New Roman"/>
          <w:b/>
          <w:bCs/>
          <w:i/>
          <w:iCs/>
          <w:color w:val="000000"/>
          <w:sz w:val="21"/>
          <w:szCs w:val="21"/>
          <w:lang w:val="en-IN" w:eastAsia="en-IN"/>
        </w:rPr>
        <w:br/>
        <w:t xml:space="preserve">FROM </w:t>
      </w:r>
      <w:r w:rsidRPr="00E34539">
        <w:rPr>
          <w:rFonts w:ascii="Verdana" w:eastAsia="Times New Roman" w:hAnsi="Verdana" w:cs="Times New Roman"/>
          <w:b/>
          <w:bCs/>
          <w:i/>
          <w:iCs/>
          <w:color w:val="000000"/>
          <w:sz w:val="21"/>
          <w:szCs w:val="21"/>
          <w:lang w:val="en-IN" w:eastAsia="en-IN"/>
        </w:rPr>
        <w:t> </w:t>
      </w:r>
      <w:proofErr w:type="spellStart"/>
      <w:r w:rsidRPr="00E34539">
        <w:rPr>
          <w:rFonts w:ascii="Verdana" w:eastAsia="Times New Roman" w:hAnsi="Verdana" w:cs="Times New Roman"/>
          <w:b/>
          <w:bCs/>
          <w:i/>
          <w:iCs/>
          <w:color w:val="000000"/>
          <w:sz w:val="21"/>
          <w:szCs w:val="21"/>
          <w:lang w:val="en-IN" w:eastAsia="en-IN"/>
        </w:rPr>
        <w:t>dept</w:t>
      </w:r>
      <w:proofErr w:type="spellEnd"/>
      <w:r w:rsidRPr="00E34539">
        <w:rPr>
          <w:rFonts w:ascii="Verdana" w:eastAsia="Times New Roman" w:hAnsi="Verdana" w:cs="Times New Roman"/>
          <w:b/>
          <w:bCs/>
          <w:i/>
          <w:iCs/>
          <w:color w:val="000000"/>
          <w:sz w:val="21"/>
          <w:szCs w:val="21"/>
          <w:lang w:val="en-IN" w:eastAsia="en-IN"/>
        </w:rPr>
        <w:t xml:space="preserve"> </w:t>
      </w:r>
      <w:r w:rsidRPr="00E34539">
        <w:rPr>
          <w:rFonts w:ascii="Verdana" w:eastAsia="Times New Roman" w:hAnsi="Verdana" w:cs="Times New Roman"/>
          <w:b/>
          <w:bCs/>
          <w:i/>
          <w:iCs/>
          <w:color w:val="000000"/>
          <w:sz w:val="21"/>
          <w:szCs w:val="21"/>
          <w:lang w:val="en-IN" w:eastAsia="en-IN"/>
        </w:rPr>
        <w:t> </w:t>
      </w:r>
      <w:r w:rsidRPr="00E34539">
        <w:rPr>
          <w:rFonts w:ascii="Verdana" w:eastAsia="Times New Roman" w:hAnsi="Verdana" w:cs="Times New Roman"/>
          <w:b/>
          <w:bCs/>
          <w:i/>
          <w:iCs/>
          <w:color w:val="000000"/>
          <w:sz w:val="21"/>
          <w:szCs w:val="21"/>
          <w:lang w:val="en-IN" w:eastAsia="en-IN"/>
        </w:rPr>
        <w:t xml:space="preserve">RIGHT OUTER JOIN </w:t>
      </w:r>
      <w:r w:rsidRPr="00E34539">
        <w:rPr>
          <w:rFonts w:ascii="Verdana" w:eastAsia="Times New Roman" w:hAnsi="Verdana" w:cs="Times New Roman"/>
          <w:b/>
          <w:bCs/>
          <w:i/>
          <w:iCs/>
          <w:color w:val="000000"/>
          <w:sz w:val="21"/>
          <w:szCs w:val="21"/>
          <w:lang w:val="en-IN" w:eastAsia="en-IN"/>
        </w:rPr>
        <w:t> </w:t>
      </w:r>
      <w:proofErr w:type="spellStart"/>
      <w:r w:rsidRPr="00E34539">
        <w:rPr>
          <w:rFonts w:ascii="Verdana" w:eastAsia="Times New Roman" w:hAnsi="Verdana" w:cs="Times New Roman"/>
          <w:b/>
          <w:bCs/>
          <w:i/>
          <w:iCs/>
          <w:color w:val="000000"/>
          <w:sz w:val="21"/>
          <w:szCs w:val="21"/>
          <w:lang w:val="en-IN" w:eastAsia="en-IN"/>
        </w:rPr>
        <w:t>emp</w:t>
      </w:r>
      <w:proofErr w:type="spellEnd"/>
      <w:r w:rsidRPr="00E34539">
        <w:rPr>
          <w:rFonts w:ascii="Verdana" w:eastAsia="Times New Roman" w:hAnsi="Verdana" w:cs="Times New Roman"/>
          <w:b/>
          <w:bCs/>
          <w:i/>
          <w:iCs/>
          <w:color w:val="000000"/>
          <w:sz w:val="21"/>
          <w:szCs w:val="21"/>
          <w:lang w:val="en-IN" w:eastAsia="en-IN"/>
        </w:rPr>
        <w:br/>
        <w:t>ON (</w:t>
      </w:r>
      <w:proofErr w:type="spellStart"/>
      <w:r w:rsidRPr="00E34539">
        <w:rPr>
          <w:rFonts w:ascii="Verdana" w:eastAsia="Times New Roman" w:hAnsi="Verdana" w:cs="Times New Roman"/>
          <w:b/>
          <w:bCs/>
          <w:i/>
          <w:iCs/>
          <w:color w:val="000000"/>
          <w:sz w:val="21"/>
          <w:szCs w:val="21"/>
          <w:lang w:val="en-IN" w:eastAsia="en-IN"/>
        </w:rPr>
        <w:t>emp.EMP_ID</w:t>
      </w:r>
      <w:proofErr w:type="spellEnd"/>
      <w:r w:rsidRPr="00E34539">
        <w:rPr>
          <w:rFonts w:ascii="Verdana" w:eastAsia="Times New Roman" w:hAnsi="Verdana" w:cs="Times New Roman"/>
          <w:b/>
          <w:bCs/>
          <w:i/>
          <w:iCs/>
          <w:color w:val="000000"/>
          <w:sz w:val="21"/>
          <w:szCs w:val="21"/>
          <w:lang w:val="en-IN" w:eastAsia="en-IN"/>
        </w:rPr>
        <w:t xml:space="preserve"> = </w:t>
      </w:r>
      <w:proofErr w:type="spellStart"/>
      <w:r w:rsidRPr="00E34539">
        <w:rPr>
          <w:rFonts w:ascii="Verdana" w:eastAsia="Times New Roman" w:hAnsi="Verdana" w:cs="Times New Roman"/>
          <w:b/>
          <w:bCs/>
          <w:i/>
          <w:iCs/>
          <w:color w:val="000000"/>
          <w:sz w:val="21"/>
          <w:szCs w:val="21"/>
          <w:lang w:val="en-IN" w:eastAsia="en-IN"/>
        </w:rPr>
        <w:t>dept.EMP_ID</w:t>
      </w:r>
      <w:proofErr w:type="spellEnd"/>
      <w:r w:rsidRPr="00E34539">
        <w:rPr>
          <w:rFonts w:ascii="Verdana" w:eastAsia="Times New Roman" w:hAnsi="Verdana" w:cs="Times New Roman"/>
          <w:b/>
          <w:bCs/>
          <w:i/>
          <w:iCs/>
          <w:color w:val="000000"/>
          <w:sz w:val="21"/>
          <w:szCs w:val="21"/>
          <w:lang w:val="en-IN" w:eastAsia="en-IN"/>
        </w:rPr>
        <w:t>);</w:t>
      </w:r>
    </w:p>
    <w:p w:rsidR="00E34539" w:rsidRPr="00E34539" w:rsidRDefault="00E34539" w:rsidP="00E34539">
      <w:pPr>
        <w:shd w:val="clear" w:color="auto" w:fill="FFFFFF"/>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color w:val="000000"/>
          <w:sz w:val="21"/>
          <w:szCs w:val="21"/>
          <w:lang w:val="en-IN" w:eastAsia="en-IN"/>
        </w:rPr>
        <w:t>In the above query we are selecting </w:t>
      </w:r>
      <w:proofErr w:type="spellStart"/>
      <w:r w:rsidRPr="00E34539">
        <w:rPr>
          <w:rFonts w:ascii="Verdana" w:eastAsia="Times New Roman" w:hAnsi="Verdana" w:cs="Times New Roman"/>
          <w:color w:val="000000"/>
          <w:sz w:val="21"/>
          <w:szCs w:val="21"/>
          <w:lang w:val="en-IN" w:eastAsia="en-IN"/>
        </w:rPr>
        <w:t>emp_name</w:t>
      </w:r>
      <w:proofErr w:type="spellEnd"/>
      <w:r w:rsidRPr="00E34539">
        <w:rPr>
          <w:rFonts w:ascii="Verdana" w:eastAsia="Times New Roman" w:hAnsi="Verdana" w:cs="Times New Roman"/>
          <w:color w:val="000000"/>
          <w:sz w:val="21"/>
          <w:szCs w:val="21"/>
          <w:lang w:val="en-IN" w:eastAsia="en-IN"/>
        </w:rPr>
        <w:t> from </w:t>
      </w:r>
      <w:proofErr w:type="spellStart"/>
      <w:proofErr w:type="gramStart"/>
      <w:r w:rsidRPr="00E34539">
        <w:rPr>
          <w:rFonts w:ascii="Verdana" w:eastAsia="Times New Roman" w:hAnsi="Verdana" w:cs="Times New Roman"/>
          <w:color w:val="000000"/>
          <w:sz w:val="21"/>
          <w:szCs w:val="21"/>
          <w:lang w:val="en-IN" w:eastAsia="en-IN"/>
        </w:rPr>
        <w:t>emp</w:t>
      </w:r>
      <w:proofErr w:type="spellEnd"/>
      <w:proofErr w:type="gramEnd"/>
      <w:r w:rsidRPr="00E34539">
        <w:rPr>
          <w:rFonts w:ascii="Verdana" w:eastAsia="Times New Roman" w:hAnsi="Verdana" w:cs="Times New Roman"/>
          <w:color w:val="000000"/>
          <w:sz w:val="21"/>
          <w:szCs w:val="21"/>
          <w:lang w:val="en-IN" w:eastAsia="en-IN"/>
        </w:rPr>
        <w:t xml:space="preserve"> table and </w:t>
      </w:r>
      <w:proofErr w:type="spellStart"/>
      <w:r w:rsidRPr="00E34539">
        <w:rPr>
          <w:rFonts w:ascii="Verdana" w:eastAsia="Times New Roman" w:hAnsi="Verdana" w:cs="Times New Roman"/>
          <w:color w:val="000000"/>
          <w:sz w:val="21"/>
          <w:szCs w:val="21"/>
          <w:lang w:val="en-IN" w:eastAsia="en-IN"/>
        </w:rPr>
        <w:t>dept_name</w:t>
      </w:r>
      <w:proofErr w:type="spellEnd"/>
      <w:r w:rsidRPr="00E34539">
        <w:rPr>
          <w:rFonts w:ascii="Verdana" w:eastAsia="Times New Roman" w:hAnsi="Verdana" w:cs="Times New Roman"/>
          <w:color w:val="000000"/>
          <w:sz w:val="21"/>
          <w:szCs w:val="21"/>
          <w:lang w:val="en-IN" w:eastAsia="en-IN"/>
        </w:rPr>
        <w:t> from </w:t>
      </w:r>
      <w:proofErr w:type="spellStart"/>
      <w:r w:rsidRPr="00E34539">
        <w:rPr>
          <w:rFonts w:ascii="Verdana" w:eastAsia="Times New Roman" w:hAnsi="Verdana" w:cs="Times New Roman"/>
          <w:color w:val="000000"/>
          <w:sz w:val="21"/>
          <w:szCs w:val="21"/>
          <w:lang w:val="en-IN" w:eastAsia="en-IN"/>
        </w:rPr>
        <w:t>dept</w:t>
      </w:r>
      <w:proofErr w:type="spellEnd"/>
      <w:r w:rsidRPr="00E34539">
        <w:rPr>
          <w:rFonts w:ascii="Verdana" w:eastAsia="Times New Roman" w:hAnsi="Verdana" w:cs="Times New Roman"/>
          <w:color w:val="000000"/>
          <w:sz w:val="21"/>
          <w:szCs w:val="21"/>
          <w:lang w:val="en-IN" w:eastAsia="en-IN"/>
        </w:rPr>
        <w:t xml:space="preserve"> table. </w:t>
      </w:r>
      <w:proofErr w:type="spellStart"/>
      <w:proofErr w:type="gramStart"/>
      <w:r w:rsidRPr="00E34539">
        <w:rPr>
          <w:rFonts w:ascii="Verdana" w:eastAsia="Times New Roman" w:hAnsi="Verdana" w:cs="Times New Roman"/>
          <w:color w:val="000000"/>
          <w:sz w:val="21"/>
          <w:szCs w:val="21"/>
          <w:lang w:val="en-IN" w:eastAsia="en-IN"/>
        </w:rPr>
        <w:t>Emp</w:t>
      </w:r>
      <w:proofErr w:type="spellEnd"/>
      <w:proofErr w:type="gramEnd"/>
      <w:r w:rsidRPr="00E34539">
        <w:rPr>
          <w:rFonts w:ascii="Verdana" w:eastAsia="Times New Roman" w:hAnsi="Verdana" w:cs="Times New Roman"/>
          <w:color w:val="000000"/>
          <w:sz w:val="21"/>
          <w:szCs w:val="21"/>
          <w:lang w:val="en-IN" w:eastAsia="en-IN"/>
        </w:rPr>
        <w:t xml:space="preserve"> table is the source table as it’s on the right hand side of join clause thus automatically making </w:t>
      </w:r>
      <w:proofErr w:type="spellStart"/>
      <w:r w:rsidRPr="00E34539">
        <w:rPr>
          <w:rFonts w:ascii="Verdana" w:eastAsia="Times New Roman" w:hAnsi="Verdana" w:cs="Times New Roman"/>
          <w:color w:val="000000"/>
          <w:sz w:val="21"/>
          <w:szCs w:val="21"/>
          <w:lang w:val="en-IN" w:eastAsia="en-IN"/>
        </w:rPr>
        <w:t>dept</w:t>
      </w:r>
      <w:proofErr w:type="spellEnd"/>
      <w:r w:rsidRPr="00E34539">
        <w:rPr>
          <w:rFonts w:ascii="Verdana" w:eastAsia="Times New Roman" w:hAnsi="Verdana" w:cs="Times New Roman"/>
          <w:color w:val="000000"/>
          <w:sz w:val="21"/>
          <w:szCs w:val="21"/>
          <w:lang w:val="en-IN" w:eastAsia="en-IN"/>
        </w:rPr>
        <w:t xml:space="preserve"> table as the target table.</w:t>
      </w:r>
      <w:r w:rsidRPr="00E34539">
        <w:rPr>
          <w:rFonts w:ascii="Verdana" w:eastAsia="Times New Roman" w:hAnsi="Verdana" w:cs="Times New Roman"/>
          <w:color w:val="000000"/>
          <w:sz w:val="21"/>
          <w:szCs w:val="21"/>
          <w:lang w:val="en-IN" w:eastAsia="en-IN"/>
        </w:rPr>
        <w:br/>
        <w:t xml:space="preserve">Column </w:t>
      </w:r>
      <w:proofErr w:type="spellStart"/>
      <w:r w:rsidRPr="00E34539">
        <w:rPr>
          <w:rFonts w:ascii="Verdana" w:eastAsia="Times New Roman" w:hAnsi="Verdana" w:cs="Times New Roman"/>
          <w:color w:val="000000"/>
          <w:sz w:val="21"/>
          <w:szCs w:val="21"/>
          <w:lang w:val="en-IN" w:eastAsia="en-IN"/>
        </w:rPr>
        <w:t>emp_id</w:t>
      </w:r>
      <w:proofErr w:type="spellEnd"/>
      <w:r w:rsidRPr="00E34539">
        <w:rPr>
          <w:rFonts w:ascii="Verdana" w:eastAsia="Times New Roman" w:hAnsi="Verdana" w:cs="Times New Roman"/>
          <w:color w:val="000000"/>
          <w:sz w:val="21"/>
          <w:szCs w:val="21"/>
          <w:lang w:val="en-IN" w:eastAsia="en-IN"/>
        </w:rPr>
        <w:t xml:space="preserve"> is a primary key in </w:t>
      </w:r>
      <w:proofErr w:type="spellStart"/>
      <w:proofErr w:type="gramStart"/>
      <w:r w:rsidRPr="00E34539">
        <w:rPr>
          <w:rFonts w:ascii="Verdana" w:eastAsia="Times New Roman" w:hAnsi="Verdana" w:cs="Times New Roman"/>
          <w:color w:val="000000"/>
          <w:sz w:val="21"/>
          <w:szCs w:val="21"/>
          <w:lang w:val="en-IN" w:eastAsia="en-IN"/>
        </w:rPr>
        <w:t>emp</w:t>
      </w:r>
      <w:proofErr w:type="spellEnd"/>
      <w:proofErr w:type="gramEnd"/>
      <w:r w:rsidRPr="00E34539">
        <w:rPr>
          <w:rFonts w:ascii="Verdana" w:eastAsia="Times New Roman" w:hAnsi="Verdana" w:cs="Times New Roman"/>
          <w:color w:val="000000"/>
          <w:sz w:val="21"/>
          <w:szCs w:val="21"/>
          <w:lang w:val="en-IN" w:eastAsia="en-IN"/>
        </w:rPr>
        <w:t xml:space="preserve"> table and foreign key in </w:t>
      </w:r>
      <w:proofErr w:type="spellStart"/>
      <w:r w:rsidRPr="00E34539">
        <w:rPr>
          <w:rFonts w:ascii="Verdana" w:eastAsia="Times New Roman" w:hAnsi="Verdana" w:cs="Times New Roman"/>
          <w:color w:val="000000"/>
          <w:sz w:val="21"/>
          <w:szCs w:val="21"/>
          <w:lang w:val="en-IN" w:eastAsia="en-IN"/>
        </w:rPr>
        <w:t>dept</w:t>
      </w:r>
      <w:proofErr w:type="spellEnd"/>
      <w:r w:rsidRPr="00E34539">
        <w:rPr>
          <w:rFonts w:ascii="Verdana" w:eastAsia="Times New Roman" w:hAnsi="Verdana" w:cs="Times New Roman"/>
          <w:color w:val="000000"/>
          <w:sz w:val="21"/>
          <w:szCs w:val="21"/>
          <w:lang w:val="en-IN" w:eastAsia="en-IN"/>
        </w:rPr>
        <w:t xml:space="preserve"> table thus column </w:t>
      </w:r>
      <w:proofErr w:type="spellStart"/>
      <w:r w:rsidRPr="00E34539">
        <w:rPr>
          <w:rFonts w:ascii="Verdana" w:eastAsia="Times New Roman" w:hAnsi="Verdana" w:cs="Times New Roman"/>
          <w:color w:val="000000"/>
          <w:sz w:val="21"/>
          <w:szCs w:val="21"/>
          <w:lang w:val="en-IN" w:eastAsia="en-IN"/>
        </w:rPr>
        <w:t>emp_id</w:t>
      </w:r>
      <w:proofErr w:type="spellEnd"/>
      <w:r w:rsidRPr="00E34539">
        <w:rPr>
          <w:rFonts w:ascii="Verdana" w:eastAsia="Times New Roman" w:hAnsi="Verdana" w:cs="Times New Roman"/>
          <w:color w:val="000000"/>
          <w:sz w:val="21"/>
          <w:szCs w:val="21"/>
          <w:lang w:val="en-IN" w:eastAsia="en-IN"/>
        </w:rPr>
        <w:t xml:space="preserve"> is the column which is establishing a relationship in between these two tables. As column </w:t>
      </w:r>
      <w:proofErr w:type="spellStart"/>
      <w:r w:rsidRPr="00E34539">
        <w:rPr>
          <w:rFonts w:ascii="Verdana" w:eastAsia="Times New Roman" w:hAnsi="Verdana" w:cs="Times New Roman"/>
          <w:color w:val="000000"/>
          <w:sz w:val="21"/>
          <w:szCs w:val="21"/>
          <w:lang w:val="en-IN" w:eastAsia="en-IN"/>
        </w:rPr>
        <w:t>emp_id</w:t>
      </w:r>
      <w:proofErr w:type="spellEnd"/>
      <w:r w:rsidRPr="00E34539">
        <w:rPr>
          <w:rFonts w:ascii="Verdana" w:eastAsia="Times New Roman" w:hAnsi="Verdana" w:cs="Times New Roman"/>
          <w:color w:val="000000"/>
          <w:sz w:val="21"/>
          <w:szCs w:val="21"/>
          <w:lang w:val="en-IN" w:eastAsia="en-IN"/>
        </w:rPr>
        <w:t xml:space="preserve"> is common in both tables thus it’s a best fit for Join condition (ON clause).</w:t>
      </w:r>
    </w:p>
    <w:p w:rsidR="00E34539" w:rsidRPr="00E34539" w:rsidRDefault="00E34539" w:rsidP="00E34539">
      <w:pPr>
        <w:shd w:val="clear" w:color="auto" w:fill="FFFFFF"/>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color w:val="000000"/>
          <w:sz w:val="21"/>
          <w:szCs w:val="21"/>
          <w:lang w:val="en-IN" w:eastAsia="en-IN"/>
        </w:rPr>
        <w:t xml:space="preserve">If you execute this query you will get all the rows of </w:t>
      </w:r>
      <w:proofErr w:type="spellStart"/>
      <w:r w:rsidRPr="00E34539">
        <w:rPr>
          <w:rFonts w:ascii="Verdana" w:eastAsia="Times New Roman" w:hAnsi="Verdana" w:cs="Times New Roman"/>
          <w:color w:val="000000"/>
          <w:sz w:val="21"/>
          <w:szCs w:val="21"/>
          <w:lang w:val="en-IN" w:eastAsia="en-IN"/>
        </w:rPr>
        <w:t>emp_name</w:t>
      </w:r>
      <w:proofErr w:type="spellEnd"/>
      <w:r w:rsidRPr="00E34539">
        <w:rPr>
          <w:rFonts w:ascii="Verdana" w:eastAsia="Times New Roman" w:hAnsi="Verdana" w:cs="Times New Roman"/>
          <w:color w:val="000000"/>
          <w:sz w:val="21"/>
          <w:szCs w:val="21"/>
          <w:lang w:val="en-IN" w:eastAsia="en-IN"/>
        </w:rPr>
        <w:t xml:space="preserve"> column of </w:t>
      </w:r>
      <w:proofErr w:type="spellStart"/>
      <w:proofErr w:type="gramStart"/>
      <w:r w:rsidRPr="00E34539">
        <w:rPr>
          <w:rFonts w:ascii="Verdana" w:eastAsia="Times New Roman" w:hAnsi="Verdana" w:cs="Times New Roman"/>
          <w:color w:val="000000"/>
          <w:sz w:val="21"/>
          <w:szCs w:val="21"/>
          <w:lang w:val="en-IN" w:eastAsia="en-IN"/>
        </w:rPr>
        <w:t>emp</w:t>
      </w:r>
      <w:proofErr w:type="spellEnd"/>
      <w:proofErr w:type="gramEnd"/>
      <w:r w:rsidRPr="00E34539">
        <w:rPr>
          <w:rFonts w:ascii="Verdana" w:eastAsia="Times New Roman" w:hAnsi="Verdana" w:cs="Times New Roman"/>
          <w:color w:val="000000"/>
          <w:sz w:val="21"/>
          <w:szCs w:val="21"/>
          <w:lang w:val="en-IN" w:eastAsia="en-IN"/>
        </w:rPr>
        <w:t xml:space="preserve"> table as </w:t>
      </w:r>
      <w:proofErr w:type="spellStart"/>
      <w:r w:rsidRPr="00E34539">
        <w:rPr>
          <w:rFonts w:ascii="Verdana" w:eastAsia="Times New Roman" w:hAnsi="Verdana" w:cs="Times New Roman"/>
          <w:color w:val="000000"/>
          <w:sz w:val="21"/>
          <w:szCs w:val="21"/>
          <w:lang w:val="en-IN" w:eastAsia="en-IN"/>
        </w:rPr>
        <w:t>emp</w:t>
      </w:r>
      <w:proofErr w:type="spellEnd"/>
      <w:r w:rsidRPr="00E34539">
        <w:rPr>
          <w:rFonts w:ascii="Verdana" w:eastAsia="Times New Roman" w:hAnsi="Verdana" w:cs="Times New Roman"/>
          <w:color w:val="000000"/>
          <w:sz w:val="21"/>
          <w:szCs w:val="21"/>
          <w:lang w:val="en-IN" w:eastAsia="en-IN"/>
        </w:rPr>
        <w:t xml:space="preserve"> is the source table and only those rows of </w:t>
      </w:r>
      <w:proofErr w:type="spellStart"/>
      <w:r w:rsidRPr="00E34539">
        <w:rPr>
          <w:rFonts w:ascii="Verdana" w:eastAsia="Times New Roman" w:hAnsi="Verdana" w:cs="Times New Roman"/>
          <w:color w:val="000000"/>
          <w:sz w:val="21"/>
          <w:szCs w:val="21"/>
          <w:lang w:val="en-IN" w:eastAsia="en-IN"/>
        </w:rPr>
        <w:t>dept_name</w:t>
      </w:r>
      <w:proofErr w:type="spellEnd"/>
      <w:r w:rsidRPr="00E34539">
        <w:rPr>
          <w:rFonts w:ascii="Verdana" w:eastAsia="Times New Roman" w:hAnsi="Verdana" w:cs="Times New Roman"/>
          <w:color w:val="000000"/>
          <w:sz w:val="21"/>
          <w:szCs w:val="21"/>
          <w:lang w:val="en-IN" w:eastAsia="en-IN"/>
        </w:rPr>
        <w:t xml:space="preserve"> column of </w:t>
      </w:r>
      <w:proofErr w:type="spellStart"/>
      <w:r w:rsidRPr="00E34539">
        <w:rPr>
          <w:rFonts w:ascii="Verdana" w:eastAsia="Times New Roman" w:hAnsi="Verdana" w:cs="Times New Roman"/>
          <w:color w:val="000000"/>
          <w:sz w:val="21"/>
          <w:szCs w:val="21"/>
          <w:lang w:val="en-IN" w:eastAsia="en-IN"/>
        </w:rPr>
        <w:t>dept</w:t>
      </w:r>
      <w:proofErr w:type="spellEnd"/>
      <w:r w:rsidRPr="00E34539">
        <w:rPr>
          <w:rFonts w:ascii="Verdana" w:eastAsia="Times New Roman" w:hAnsi="Verdana" w:cs="Times New Roman"/>
          <w:color w:val="000000"/>
          <w:sz w:val="21"/>
          <w:szCs w:val="21"/>
          <w:lang w:val="en-IN" w:eastAsia="en-IN"/>
        </w:rPr>
        <w:t xml:space="preserve"> table which satisfy the join condition (condition in ON clause).</w:t>
      </w:r>
    </w:p>
    <w:p w:rsidR="00E34539" w:rsidRPr="00E34539" w:rsidRDefault="00E34539" w:rsidP="00E34539">
      <w:pPr>
        <w:shd w:val="clear" w:color="auto" w:fill="FFFFFF"/>
        <w:spacing w:before="405" w:after="255" w:line="450" w:lineRule="atLeast"/>
        <w:outlineLvl w:val="2"/>
        <w:rPr>
          <w:rFonts w:ascii="Arial" w:eastAsia="Times New Roman" w:hAnsi="Arial" w:cs="Arial"/>
          <w:color w:val="111111"/>
          <w:sz w:val="33"/>
          <w:szCs w:val="33"/>
          <w:lang w:val="en-IN" w:eastAsia="en-IN"/>
        </w:rPr>
      </w:pPr>
      <w:r w:rsidRPr="00E34539">
        <w:rPr>
          <w:rFonts w:ascii="Arial" w:eastAsia="Times New Roman" w:hAnsi="Arial" w:cs="Arial"/>
          <w:color w:val="111111"/>
          <w:sz w:val="33"/>
          <w:szCs w:val="33"/>
          <w:lang w:val="en-IN" w:eastAsia="en-IN"/>
        </w:rPr>
        <w:t>Query 2: Right Outer Join with WHERE clause</w:t>
      </w:r>
    </w:p>
    <w:p w:rsidR="00E34539" w:rsidRPr="00E34539" w:rsidRDefault="00E34539" w:rsidP="00E34539">
      <w:pPr>
        <w:shd w:val="clear" w:color="auto" w:fill="FFFFFF"/>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color w:val="000000"/>
          <w:sz w:val="21"/>
          <w:szCs w:val="21"/>
          <w:lang w:val="en-IN" w:eastAsia="en-IN"/>
        </w:rPr>
        <w:t xml:space="preserve">You can use WHERE clause with any type of JOIN and limit or Filter the result. </w:t>
      </w:r>
      <w:proofErr w:type="gramStart"/>
      <w:r w:rsidRPr="00E34539">
        <w:rPr>
          <w:rFonts w:ascii="Verdana" w:eastAsia="Times New Roman" w:hAnsi="Verdana" w:cs="Times New Roman"/>
          <w:color w:val="000000"/>
          <w:sz w:val="21"/>
          <w:szCs w:val="21"/>
          <w:lang w:val="en-IN" w:eastAsia="en-IN"/>
        </w:rPr>
        <w:t>In case of JOINS, WHERE clause always comes after Join Condition (ON or USING).</w:t>
      </w:r>
      <w:proofErr w:type="gramEnd"/>
      <w:r w:rsidRPr="00E34539">
        <w:rPr>
          <w:rFonts w:ascii="Verdana" w:eastAsia="Times New Roman" w:hAnsi="Verdana" w:cs="Times New Roman"/>
          <w:color w:val="000000"/>
          <w:sz w:val="21"/>
          <w:szCs w:val="21"/>
          <w:lang w:val="en-IN" w:eastAsia="en-IN"/>
        </w:rPr>
        <w:t xml:space="preserve"> Say you want to see employees name and department name whose salary is less than 50,000. </w:t>
      </w:r>
    </w:p>
    <w:p w:rsidR="00E34539" w:rsidRPr="00E34539" w:rsidRDefault="00E34539" w:rsidP="00E34539">
      <w:pPr>
        <w:shd w:val="clear" w:color="auto" w:fill="FCB900"/>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b/>
          <w:bCs/>
          <w:i/>
          <w:iCs/>
          <w:color w:val="000000"/>
          <w:sz w:val="21"/>
          <w:szCs w:val="21"/>
          <w:lang w:val="en-IN" w:eastAsia="en-IN"/>
        </w:rPr>
        <w:t xml:space="preserve">SELECT </w:t>
      </w:r>
      <w:r w:rsidRPr="00E34539">
        <w:rPr>
          <w:rFonts w:ascii="Verdana" w:eastAsia="Times New Roman" w:hAnsi="Verdana" w:cs="Times New Roman"/>
          <w:b/>
          <w:bCs/>
          <w:i/>
          <w:iCs/>
          <w:color w:val="000000"/>
          <w:sz w:val="21"/>
          <w:szCs w:val="21"/>
          <w:lang w:val="en-IN" w:eastAsia="en-IN"/>
        </w:rPr>
        <w:t> </w:t>
      </w:r>
      <w:r w:rsidRPr="00E34539">
        <w:rPr>
          <w:rFonts w:ascii="Verdana" w:eastAsia="Times New Roman" w:hAnsi="Verdana" w:cs="Times New Roman"/>
          <w:b/>
          <w:bCs/>
          <w:i/>
          <w:iCs/>
          <w:color w:val="000000"/>
          <w:sz w:val="21"/>
          <w:szCs w:val="21"/>
          <w:lang w:val="en-IN" w:eastAsia="en-IN"/>
        </w:rPr>
        <w:t> </w:t>
      </w:r>
      <w:proofErr w:type="spellStart"/>
      <w:r w:rsidRPr="00E34539">
        <w:rPr>
          <w:rFonts w:ascii="Verdana" w:eastAsia="Times New Roman" w:hAnsi="Verdana" w:cs="Times New Roman"/>
          <w:b/>
          <w:bCs/>
          <w:i/>
          <w:iCs/>
          <w:color w:val="000000"/>
          <w:sz w:val="21"/>
          <w:szCs w:val="21"/>
          <w:lang w:val="en-IN" w:eastAsia="en-IN"/>
        </w:rPr>
        <w:t>emp_name</w:t>
      </w:r>
      <w:proofErr w:type="spellEnd"/>
      <w:proofErr w:type="gramStart"/>
      <w:r w:rsidRPr="00E34539">
        <w:rPr>
          <w:rFonts w:ascii="Verdana" w:eastAsia="Times New Roman" w:hAnsi="Verdana" w:cs="Times New Roman"/>
          <w:b/>
          <w:bCs/>
          <w:i/>
          <w:iCs/>
          <w:color w:val="000000"/>
          <w:sz w:val="21"/>
          <w:szCs w:val="21"/>
          <w:lang w:val="en-IN" w:eastAsia="en-IN"/>
        </w:rPr>
        <w:t>,</w:t>
      </w:r>
      <w:proofErr w:type="gramEnd"/>
      <w:r w:rsidRPr="00E34539">
        <w:rPr>
          <w:rFonts w:ascii="Verdana" w:eastAsia="Times New Roman" w:hAnsi="Verdana" w:cs="Times New Roman"/>
          <w:b/>
          <w:bCs/>
          <w:i/>
          <w:iCs/>
          <w:color w:val="000000"/>
          <w:sz w:val="21"/>
          <w:szCs w:val="21"/>
          <w:lang w:val="en-IN" w:eastAsia="en-IN"/>
        </w:rPr>
        <w:t> </w:t>
      </w:r>
      <w:proofErr w:type="spellStart"/>
      <w:r w:rsidRPr="00E34539">
        <w:rPr>
          <w:rFonts w:ascii="Verdana" w:eastAsia="Times New Roman" w:hAnsi="Verdana" w:cs="Times New Roman"/>
          <w:b/>
          <w:bCs/>
          <w:i/>
          <w:iCs/>
          <w:color w:val="000000"/>
          <w:sz w:val="21"/>
          <w:szCs w:val="21"/>
          <w:lang w:val="en-IN" w:eastAsia="en-IN"/>
        </w:rPr>
        <w:t>dept_name</w:t>
      </w:r>
      <w:proofErr w:type="spellEnd"/>
      <w:r w:rsidRPr="00E34539">
        <w:rPr>
          <w:rFonts w:ascii="Verdana" w:eastAsia="Times New Roman" w:hAnsi="Verdana" w:cs="Times New Roman"/>
          <w:b/>
          <w:bCs/>
          <w:i/>
          <w:iCs/>
          <w:color w:val="000000"/>
          <w:sz w:val="21"/>
          <w:szCs w:val="21"/>
          <w:lang w:val="en-IN" w:eastAsia="en-IN"/>
        </w:rPr>
        <w:t> </w:t>
      </w:r>
      <w:r w:rsidRPr="00E34539">
        <w:rPr>
          <w:rFonts w:ascii="Verdana" w:eastAsia="Times New Roman" w:hAnsi="Verdana" w:cs="Times New Roman"/>
          <w:b/>
          <w:bCs/>
          <w:i/>
          <w:iCs/>
          <w:color w:val="000000"/>
          <w:sz w:val="21"/>
          <w:szCs w:val="21"/>
          <w:lang w:val="en-IN" w:eastAsia="en-IN"/>
        </w:rPr>
        <w:br/>
        <w:t xml:space="preserve">FROM </w:t>
      </w:r>
      <w:r w:rsidRPr="00E34539">
        <w:rPr>
          <w:rFonts w:ascii="Verdana" w:eastAsia="Times New Roman" w:hAnsi="Verdana" w:cs="Times New Roman"/>
          <w:b/>
          <w:bCs/>
          <w:i/>
          <w:iCs/>
          <w:color w:val="000000"/>
          <w:sz w:val="21"/>
          <w:szCs w:val="21"/>
          <w:lang w:val="en-IN" w:eastAsia="en-IN"/>
        </w:rPr>
        <w:t> </w:t>
      </w:r>
      <w:proofErr w:type="spellStart"/>
      <w:r w:rsidRPr="00E34539">
        <w:rPr>
          <w:rFonts w:ascii="Verdana" w:eastAsia="Times New Roman" w:hAnsi="Verdana" w:cs="Times New Roman"/>
          <w:b/>
          <w:bCs/>
          <w:i/>
          <w:iCs/>
          <w:color w:val="000000"/>
          <w:sz w:val="21"/>
          <w:szCs w:val="21"/>
          <w:lang w:val="en-IN" w:eastAsia="en-IN"/>
        </w:rPr>
        <w:t>dept</w:t>
      </w:r>
      <w:proofErr w:type="spellEnd"/>
      <w:r w:rsidRPr="00E34539">
        <w:rPr>
          <w:rFonts w:ascii="Verdana" w:eastAsia="Times New Roman" w:hAnsi="Verdana" w:cs="Times New Roman"/>
          <w:b/>
          <w:bCs/>
          <w:i/>
          <w:iCs/>
          <w:color w:val="000000"/>
          <w:sz w:val="21"/>
          <w:szCs w:val="21"/>
          <w:lang w:val="en-IN" w:eastAsia="en-IN"/>
        </w:rPr>
        <w:t xml:space="preserve"> </w:t>
      </w:r>
      <w:r w:rsidRPr="00E34539">
        <w:rPr>
          <w:rFonts w:ascii="Verdana" w:eastAsia="Times New Roman" w:hAnsi="Verdana" w:cs="Times New Roman"/>
          <w:b/>
          <w:bCs/>
          <w:i/>
          <w:iCs/>
          <w:color w:val="000000"/>
          <w:sz w:val="21"/>
          <w:szCs w:val="21"/>
          <w:lang w:val="en-IN" w:eastAsia="en-IN"/>
        </w:rPr>
        <w:t> </w:t>
      </w:r>
      <w:r w:rsidRPr="00E34539">
        <w:rPr>
          <w:rFonts w:ascii="Verdana" w:eastAsia="Times New Roman" w:hAnsi="Verdana" w:cs="Times New Roman"/>
          <w:b/>
          <w:bCs/>
          <w:i/>
          <w:iCs/>
          <w:color w:val="000000"/>
          <w:sz w:val="21"/>
          <w:szCs w:val="21"/>
          <w:lang w:val="en-IN" w:eastAsia="en-IN"/>
        </w:rPr>
        <w:t xml:space="preserve">RIGHT OUTER JOIN </w:t>
      </w:r>
      <w:r w:rsidRPr="00E34539">
        <w:rPr>
          <w:rFonts w:ascii="Verdana" w:eastAsia="Times New Roman" w:hAnsi="Verdana" w:cs="Times New Roman"/>
          <w:b/>
          <w:bCs/>
          <w:i/>
          <w:iCs/>
          <w:color w:val="000000"/>
          <w:sz w:val="21"/>
          <w:szCs w:val="21"/>
          <w:lang w:val="en-IN" w:eastAsia="en-IN"/>
        </w:rPr>
        <w:t> </w:t>
      </w:r>
      <w:proofErr w:type="spellStart"/>
      <w:r w:rsidRPr="00E34539">
        <w:rPr>
          <w:rFonts w:ascii="Verdana" w:eastAsia="Times New Roman" w:hAnsi="Verdana" w:cs="Times New Roman"/>
          <w:b/>
          <w:bCs/>
          <w:i/>
          <w:iCs/>
          <w:color w:val="000000"/>
          <w:sz w:val="21"/>
          <w:szCs w:val="21"/>
          <w:lang w:val="en-IN" w:eastAsia="en-IN"/>
        </w:rPr>
        <w:t>emp</w:t>
      </w:r>
      <w:proofErr w:type="spellEnd"/>
      <w:r w:rsidRPr="00E34539">
        <w:rPr>
          <w:rFonts w:ascii="Verdana" w:eastAsia="Times New Roman" w:hAnsi="Verdana" w:cs="Times New Roman"/>
          <w:b/>
          <w:bCs/>
          <w:i/>
          <w:iCs/>
          <w:color w:val="000000"/>
          <w:sz w:val="21"/>
          <w:szCs w:val="21"/>
          <w:lang w:val="en-IN" w:eastAsia="en-IN"/>
        </w:rPr>
        <w:t> </w:t>
      </w:r>
      <w:r w:rsidRPr="00E34539">
        <w:rPr>
          <w:rFonts w:ascii="Verdana" w:eastAsia="Times New Roman" w:hAnsi="Verdana" w:cs="Times New Roman"/>
          <w:b/>
          <w:bCs/>
          <w:i/>
          <w:iCs/>
          <w:color w:val="000000"/>
          <w:sz w:val="21"/>
          <w:szCs w:val="21"/>
          <w:lang w:val="en-IN" w:eastAsia="en-IN"/>
        </w:rPr>
        <w:br/>
        <w:t xml:space="preserve">ON </w:t>
      </w:r>
      <w:r w:rsidRPr="00E34539">
        <w:rPr>
          <w:rFonts w:ascii="Verdana" w:eastAsia="Times New Roman" w:hAnsi="Verdana" w:cs="Times New Roman"/>
          <w:b/>
          <w:bCs/>
          <w:i/>
          <w:iCs/>
          <w:color w:val="000000"/>
          <w:sz w:val="21"/>
          <w:szCs w:val="21"/>
          <w:lang w:val="en-IN" w:eastAsia="en-IN"/>
        </w:rPr>
        <w:t> </w:t>
      </w:r>
      <w:r w:rsidRPr="00E34539">
        <w:rPr>
          <w:rFonts w:ascii="Verdana" w:eastAsia="Times New Roman" w:hAnsi="Verdana" w:cs="Times New Roman"/>
          <w:b/>
          <w:bCs/>
          <w:i/>
          <w:iCs/>
          <w:color w:val="000000"/>
          <w:sz w:val="21"/>
          <w:szCs w:val="21"/>
          <w:lang w:val="en-IN" w:eastAsia="en-IN"/>
        </w:rPr>
        <w:t>(</w:t>
      </w:r>
      <w:proofErr w:type="spellStart"/>
      <w:r w:rsidRPr="00E34539">
        <w:rPr>
          <w:rFonts w:ascii="Verdana" w:eastAsia="Times New Roman" w:hAnsi="Verdana" w:cs="Times New Roman"/>
          <w:b/>
          <w:bCs/>
          <w:i/>
          <w:iCs/>
          <w:color w:val="000000"/>
          <w:sz w:val="21"/>
          <w:szCs w:val="21"/>
          <w:lang w:val="en-IN" w:eastAsia="en-IN"/>
        </w:rPr>
        <w:t>emp.EMP_ID</w:t>
      </w:r>
      <w:proofErr w:type="spellEnd"/>
      <w:r w:rsidRPr="00E34539">
        <w:rPr>
          <w:rFonts w:ascii="Verdana" w:eastAsia="Times New Roman" w:hAnsi="Verdana" w:cs="Times New Roman"/>
          <w:b/>
          <w:bCs/>
          <w:i/>
          <w:iCs/>
          <w:color w:val="000000"/>
          <w:sz w:val="21"/>
          <w:szCs w:val="21"/>
          <w:lang w:val="en-IN" w:eastAsia="en-IN"/>
        </w:rPr>
        <w:t xml:space="preserve"> = </w:t>
      </w:r>
      <w:proofErr w:type="spellStart"/>
      <w:r w:rsidRPr="00E34539">
        <w:rPr>
          <w:rFonts w:ascii="Verdana" w:eastAsia="Times New Roman" w:hAnsi="Verdana" w:cs="Times New Roman"/>
          <w:b/>
          <w:bCs/>
          <w:i/>
          <w:iCs/>
          <w:color w:val="000000"/>
          <w:sz w:val="21"/>
          <w:szCs w:val="21"/>
          <w:lang w:val="en-IN" w:eastAsia="en-IN"/>
        </w:rPr>
        <w:t>dept.EMP_ID</w:t>
      </w:r>
      <w:proofErr w:type="spellEnd"/>
      <w:r w:rsidRPr="00E34539">
        <w:rPr>
          <w:rFonts w:ascii="Verdana" w:eastAsia="Times New Roman" w:hAnsi="Verdana" w:cs="Times New Roman"/>
          <w:b/>
          <w:bCs/>
          <w:i/>
          <w:iCs/>
          <w:color w:val="000000"/>
          <w:sz w:val="21"/>
          <w:szCs w:val="21"/>
          <w:lang w:val="en-IN" w:eastAsia="en-IN"/>
        </w:rPr>
        <w:t xml:space="preserve">) WHERE </w:t>
      </w:r>
      <w:r w:rsidRPr="00E34539">
        <w:rPr>
          <w:rFonts w:ascii="Verdana" w:eastAsia="Times New Roman" w:hAnsi="Verdana" w:cs="Times New Roman"/>
          <w:b/>
          <w:bCs/>
          <w:i/>
          <w:iCs/>
          <w:color w:val="000000"/>
          <w:sz w:val="21"/>
          <w:szCs w:val="21"/>
          <w:lang w:val="en-IN" w:eastAsia="en-IN"/>
        </w:rPr>
        <w:t> </w:t>
      </w:r>
      <w:proofErr w:type="spellStart"/>
      <w:r w:rsidRPr="00E34539">
        <w:rPr>
          <w:rFonts w:ascii="Verdana" w:eastAsia="Times New Roman" w:hAnsi="Verdana" w:cs="Times New Roman"/>
          <w:b/>
          <w:bCs/>
          <w:i/>
          <w:iCs/>
          <w:color w:val="000000"/>
          <w:sz w:val="21"/>
          <w:szCs w:val="21"/>
          <w:lang w:val="en-IN" w:eastAsia="en-IN"/>
        </w:rPr>
        <w:t>emp_salary</w:t>
      </w:r>
      <w:proofErr w:type="spellEnd"/>
      <w:r w:rsidRPr="00E34539">
        <w:rPr>
          <w:rFonts w:ascii="Verdana" w:eastAsia="Times New Roman" w:hAnsi="Verdana" w:cs="Times New Roman"/>
          <w:b/>
          <w:bCs/>
          <w:i/>
          <w:iCs/>
          <w:color w:val="000000"/>
          <w:sz w:val="21"/>
          <w:szCs w:val="21"/>
          <w:lang w:val="en-IN" w:eastAsia="en-IN"/>
        </w:rPr>
        <w:t xml:space="preserve"> &lt; 50000; </w:t>
      </w:r>
    </w:p>
    <w:p w:rsidR="00E34539" w:rsidRPr="00E34539" w:rsidRDefault="00E34539" w:rsidP="00E34539">
      <w:pPr>
        <w:shd w:val="clear" w:color="auto" w:fill="FFFFFF"/>
        <w:spacing w:before="405" w:after="255" w:line="450" w:lineRule="atLeast"/>
        <w:outlineLvl w:val="2"/>
        <w:rPr>
          <w:rFonts w:ascii="Arial" w:eastAsia="Times New Roman" w:hAnsi="Arial" w:cs="Arial"/>
          <w:color w:val="111111"/>
          <w:sz w:val="33"/>
          <w:szCs w:val="33"/>
          <w:lang w:val="en-IN" w:eastAsia="en-IN"/>
        </w:rPr>
      </w:pPr>
      <w:r w:rsidRPr="00E34539">
        <w:rPr>
          <w:rFonts w:ascii="Arial" w:eastAsia="Times New Roman" w:hAnsi="Arial" w:cs="Arial"/>
          <w:color w:val="111111"/>
          <w:sz w:val="33"/>
          <w:szCs w:val="33"/>
          <w:lang w:val="en-IN" w:eastAsia="en-IN"/>
        </w:rPr>
        <w:t>Query 3: Right Outer Join with USING clause</w:t>
      </w:r>
    </w:p>
    <w:p w:rsidR="00E34539" w:rsidRPr="00E34539" w:rsidRDefault="00E34539" w:rsidP="00E34539">
      <w:pPr>
        <w:shd w:val="clear" w:color="auto" w:fill="FFFFFF"/>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color w:val="000000"/>
          <w:sz w:val="21"/>
          <w:szCs w:val="21"/>
          <w:lang w:val="en-IN" w:eastAsia="en-IN"/>
        </w:rPr>
        <w:t>Using clause can be used in the place of ON clause when</w:t>
      </w:r>
    </w:p>
    <w:p w:rsidR="00E34539" w:rsidRPr="00E34539" w:rsidRDefault="00E34539" w:rsidP="00E34539">
      <w:pPr>
        <w:shd w:val="clear" w:color="auto" w:fill="FFFFFF"/>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color w:val="000000"/>
          <w:sz w:val="21"/>
          <w:szCs w:val="21"/>
          <w:lang w:val="en-IN" w:eastAsia="en-IN"/>
        </w:rPr>
        <w:t xml:space="preserve">We are performing </w:t>
      </w:r>
      <w:proofErr w:type="spellStart"/>
      <w:r w:rsidRPr="00E34539">
        <w:rPr>
          <w:rFonts w:ascii="Verdana" w:eastAsia="Times New Roman" w:hAnsi="Verdana" w:cs="Times New Roman"/>
          <w:color w:val="000000"/>
          <w:sz w:val="21"/>
          <w:szCs w:val="21"/>
          <w:lang w:val="en-IN" w:eastAsia="en-IN"/>
        </w:rPr>
        <w:t>Equi</w:t>
      </w:r>
      <w:proofErr w:type="spellEnd"/>
      <w:r w:rsidRPr="00E34539">
        <w:rPr>
          <w:rFonts w:ascii="Verdana" w:eastAsia="Times New Roman" w:hAnsi="Verdana" w:cs="Times New Roman"/>
          <w:color w:val="000000"/>
          <w:sz w:val="21"/>
          <w:szCs w:val="21"/>
          <w:lang w:val="en-IN" w:eastAsia="en-IN"/>
        </w:rPr>
        <w:t xml:space="preserve"> Join.</w:t>
      </w:r>
    </w:p>
    <w:p w:rsidR="00E34539" w:rsidRPr="00E34539" w:rsidRDefault="00E34539" w:rsidP="00E34539">
      <w:pPr>
        <w:shd w:val="clear" w:color="auto" w:fill="FFFFFF"/>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color w:val="000000"/>
          <w:sz w:val="21"/>
          <w:szCs w:val="21"/>
          <w:lang w:val="en-IN" w:eastAsia="en-IN"/>
        </w:rPr>
        <w:t>We want to put join on that column of source and target table which are common i.e. have same name and data type.</w:t>
      </w:r>
    </w:p>
    <w:p w:rsidR="00E34539" w:rsidRPr="00E34539" w:rsidRDefault="00E34539" w:rsidP="00E34539">
      <w:pPr>
        <w:shd w:val="clear" w:color="auto" w:fill="FFFFFF"/>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color w:val="000000"/>
          <w:sz w:val="21"/>
          <w:szCs w:val="21"/>
          <w:lang w:val="en-IN" w:eastAsia="en-IN"/>
        </w:rPr>
        <w:t>Most of the joins you’ll perform will be equijoins, and if you always use the same name as the primary key for your foreign keys, then:</w:t>
      </w:r>
    </w:p>
    <w:p w:rsidR="00E34539" w:rsidRPr="00E34539" w:rsidRDefault="00E34539" w:rsidP="00E34539">
      <w:pPr>
        <w:shd w:val="clear" w:color="auto" w:fill="FCB900"/>
        <w:spacing w:after="315" w:line="240" w:lineRule="auto"/>
        <w:rPr>
          <w:rFonts w:ascii="Verdana" w:eastAsia="Times New Roman" w:hAnsi="Verdana" w:cs="Times New Roman"/>
          <w:color w:val="000000"/>
          <w:sz w:val="21"/>
          <w:szCs w:val="21"/>
          <w:lang w:val="en-IN" w:eastAsia="en-IN"/>
        </w:rPr>
      </w:pPr>
      <w:r w:rsidRPr="00E34539">
        <w:rPr>
          <w:rFonts w:ascii="Verdana" w:eastAsia="Times New Roman" w:hAnsi="Verdana" w:cs="Times New Roman"/>
          <w:b/>
          <w:bCs/>
          <w:i/>
          <w:iCs/>
          <w:color w:val="000000"/>
          <w:sz w:val="21"/>
          <w:szCs w:val="21"/>
          <w:lang w:val="en-IN" w:eastAsia="en-IN"/>
        </w:rPr>
        <w:t xml:space="preserve">SELECT </w:t>
      </w:r>
      <w:r w:rsidRPr="00E34539">
        <w:rPr>
          <w:rFonts w:ascii="Verdana" w:eastAsia="Times New Roman" w:hAnsi="Verdana" w:cs="Times New Roman"/>
          <w:b/>
          <w:bCs/>
          <w:i/>
          <w:iCs/>
          <w:color w:val="000000"/>
          <w:sz w:val="21"/>
          <w:szCs w:val="21"/>
          <w:lang w:val="en-IN" w:eastAsia="en-IN"/>
        </w:rPr>
        <w:t> </w:t>
      </w:r>
      <w:proofErr w:type="spellStart"/>
      <w:r w:rsidRPr="00E34539">
        <w:rPr>
          <w:rFonts w:ascii="Verdana" w:eastAsia="Times New Roman" w:hAnsi="Verdana" w:cs="Times New Roman"/>
          <w:b/>
          <w:bCs/>
          <w:i/>
          <w:iCs/>
          <w:color w:val="000000"/>
          <w:sz w:val="21"/>
          <w:szCs w:val="21"/>
          <w:lang w:val="en-IN" w:eastAsia="en-IN"/>
        </w:rPr>
        <w:t>emp_name</w:t>
      </w:r>
      <w:proofErr w:type="gramStart"/>
      <w:r w:rsidRPr="00E34539">
        <w:rPr>
          <w:rFonts w:ascii="Verdana" w:eastAsia="Times New Roman" w:hAnsi="Verdana" w:cs="Times New Roman"/>
          <w:b/>
          <w:bCs/>
          <w:i/>
          <w:iCs/>
          <w:color w:val="000000"/>
          <w:sz w:val="21"/>
          <w:szCs w:val="21"/>
          <w:lang w:val="en-IN" w:eastAsia="en-IN"/>
        </w:rPr>
        <w:t>,dept</w:t>
      </w:r>
      <w:proofErr w:type="gramEnd"/>
      <w:r w:rsidRPr="00E34539">
        <w:rPr>
          <w:rFonts w:ascii="Verdana" w:eastAsia="Times New Roman" w:hAnsi="Verdana" w:cs="Times New Roman"/>
          <w:b/>
          <w:bCs/>
          <w:i/>
          <w:iCs/>
          <w:color w:val="000000"/>
          <w:sz w:val="21"/>
          <w:szCs w:val="21"/>
          <w:lang w:val="en-IN" w:eastAsia="en-IN"/>
        </w:rPr>
        <w:t>_name</w:t>
      </w:r>
      <w:proofErr w:type="spellEnd"/>
      <w:r w:rsidRPr="00E34539">
        <w:rPr>
          <w:rFonts w:ascii="Verdana" w:eastAsia="Times New Roman" w:hAnsi="Verdana" w:cs="Times New Roman"/>
          <w:b/>
          <w:bCs/>
          <w:i/>
          <w:iCs/>
          <w:color w:val="000000"/>
          <w:sz w:val="21"/>
          <w:szCs w:val="21"/>
          <w:lang w:val="en-IN" w:eastAsia="en-IN"/>
        </w:rPr>
        <w:t xml:space="preserve"> </w:t>
      </w:r>
      <w:r w:rsidRPr="00E34539">
        <w:rPr>
          <w:rFonts w:ascii="Verdana" w:eastAsia="Times New Roman" w:hAnsi="Verdana" w:cs="Times New Roman"/>
          <w:b/>
          <w:bCs/>
          <w:i/>
          <w:iCs/>
          <w:color w:val="000000"/>
          <w:sz w:val="21"/>
          <w:szCs w:val="21"/>
          <w:lang w:val="en-IN" w:eastAsia="en-IN"/>
        </w:rPr>
        <w:t> </w:t>
      </w:r>
      <w:r w:rsidRPr="00E34539">
        <w:rPr>
          <w:rFonts w:ascii="Verdana" w:eastAsia="Times New Roman" w:hAnsi="Verdana" w:cs="Times New Roman"/>
          <w:b/>
          <w:bCs/>
          <w:i/>
          <w:iCs/>
          <w:color w:val="000000"/>
          <w:sz w:val="21"/>
          <w:szCs w:val="21"/>
          <w:lang w:val="en-IN" w:eastAsia="en-IN"/>
        </w:rPr>
        <w:t xml:space="preserve">FROM </w:t>
      </w:r>
      <w:r w:rsidRPr="00E34539">
        <w:rPr>
          <w:rFonts w:ascii="Verdana" w:eastAsia="Times New Roman" w:hAnsi="Verdana" w:cs="Times New Roman"/>
          <w:b/>
          <w:bCs/>
          <w:i/>
          <w:iCs/>
          <w:color w:val="000000"/>
          <w:sz w:val="21"/>
          <w:szCs w:val="21"/>
          <w:lang w:val="en-IN" w:eastAsia="en-IN"/>
        </w:rPr>
        <w:t> </w:t>
      </w:r>
      <w:proofErr w:type="spellStart"/>
      <w:r w:rsidRPr="00E34539">
        <w:rPr>
          <w:rFonts w:ascii="Verdana" w:eastAsia="Times New Roman" w:hAnsi="Verdana" w:cs="Times New Roman"/>
          <w:b/>
          <w:bCs/>
          <w:i/>
          <w:iCs/>
          <w:color w:val="000000"/>
          <w:sz w:val="21"/>
          <w:szCs w:val="21"/>
          <w:lang w:val="en-IN" w:eastAsia="en-IN"/>
        </w:rPr>
        <w:t>dept</w:t>
      </w:r>
      <w:proofErr w:type="spellEnd"/>
      <w:r w:rsidRPr="00E34539">
        <w:rPr>
          <w:rFonts w:ascii="Verdana" w:eastAsia="Times New Roman" w:hAnsi="Verdana" w:cs="Times New Roman"/>
          <w:b/>
          <w:bCs/>
          <w:i/>
          <w:iCs/>
          <w:color w:val="000000"/>
          <w:sz w:val="21"/>
          <w:szCs w:val="21"/>
          <w:lang w:val="en-IN" w:eastAsia="en-IN"/>
        </w:rPr>
        <w:t xml:space="preserve"> </w:t>
      </w:r>
      <w:r w:rsidRPr="00E34539">
        <w:rPr>
          <w:rFonts w:ascii="Verdana" w:eastAsia="Times New Roman" w:hAnsi="Verdana" w:cs="Times New Roman"/>
          <w:b/>
          <w:bCs/>
          <w:i/>
          <w:iCs/>
          <w:color w:val="000000"/>
          <w:sz w:val="21"/>
          <w:szCs w:val="21"/>
          <w:lang w:val="en-IN" w:eastAsia="en-IN"/>
        </w:rPr>
        <w:t> </w:t>
      </w:r>
      <w:r w:rsidRPr="00E34539">
        <w:rPr>
          <w:rFonts w:ascii="Verdana" w:eastAsia="Times New Roman" w:hAnsi="Verdana" w:cs="Times New Roman"/>
          <w:b/>
          <w:bCs/>
          <w:i/>
          <w:iCs/>
          <w:color w:val="000000"/>
          <w:sz w:val="21"/>
          <w:szCs w:val="21"/>
          <w:lang w:val="en-IN" w:eastAsia="en-IN"/>
        </w:rPr>
        <w:t>RIGHT OUTER JOIN</w:t>
      </w:r>
      <w:r w:rsidRPr="00E34539">
        <w:rPr>
          <w:rFonts w:ascii="Verdana" w:eastAsia="Times New Roman" w:hAnsi="Verdana" w:cs="Times New Roman"/>
          <w:b/>
          <w:bCs/>
          <w:i/>
          <w:iCs/>
          <w:color w:val="000000"/>
          <w:sz w:val="21"/>
          <w:szCs w:val="21"/>
          <w:lang w:val="en-IN" w:eastAsia="en-IN"/>
        </w:rPr>
        <w:t> </w:t>
      </w:r>
      <w:r w:rsidRPr="00E34539">
        <w:rPr>
          <w:rFonts w:ascii="Verdana" w:eastAsia="Times New Roman" w:hAnsi="Verdana" w:cs="Times New Roman"/>
          <w:b/>
          <w:bCs/>
          <w:i/>
          <w:iCs/>
          <w:color w:val="000000"/>
          <w:sz w:val="21"/>
          <w:szCs w:val="21"/>
          <w:lang w:val="en-IN" w:eastAsia="en-IN"/>
        </w:rPr>
        <w:t xml:space="preserve"> </w:t>
      </w:r>
      <w:proofErr w:type="spellStart"/>
      <w:r w:rsidRPr="00E34539">
        <w:rPr>
          <w:rFonts w:ascii="Verdana" w:eastAsia="Times New Roman" w:hAnsi="Verdana" w:cs="Times New Roman"/>
          <w:b/>
          <w:bCs/>
          <w:i/>
          <w:iCs/>
          <w:color w:val="000000"/>
          <w:sz w:val="21"/>
          <w:szCs w:val="21"/>
          <w:lang w:val="en-IN" w:eastAsia="en-IN"/>
        </w:rPr>
        <w:t>emp</w:t>
      </w:r>
      <w:proofErr w:type="spellEnd"/>
      <w:r w:rsidRPr="00E34539">
        <w:rPr>
          <w:rFonts w:ascii="Verdana" w:eastAsia="Times New Roman" w:hAnsi="Verdana" w:cs="Times New Roman"/>
          <w:b/>
          <w:bCs/>
          <w:i/>
          <w:iCs/>
          <w:color w:val="000000"/>
          <w:sz w:val="21"/>
          <w:szCs w:val="21"/>
          <w:lang w:val="en-IN" w:eastAsia="en-IN"/>
        </w:rPr>
        <w:t> </w:t>
      </w:r>
      <w:r w:rsidRPr="00E34539">
        <w:rPr>
          <w:rFonts w:ascii="Verdana" w:eastAsia="Times New Roman" w:hAnsi="Verdana" w:cs="Times New Roman"/>
          <w:b/>
          <w:bCs/>
          <w:i/>
          <w:iCs/>
          <w:color w:val="000000"/>
          <w:sz w:val="21"/>
          <w:szCs w:val="21"/>
          <w:lang w:val="en-IN" w:eastAsia="en-IN"/>
        </w:rPr>
        <w:t xml:space="preserve"> USING (</w:t>
      </w:r>
      <w:proofErr w:type="spellStart"/>
      <w:r w:rsidRPr="00E34539">
        <w:rPr>
          <w:rFonts w:ascii="Verdana" w:eastAsia="Times New Roman" w:hAnsi="Verdana" w:cs="Times New Roman"/>
          <w:b/>
          <w:bCs/>
          <w:i/>
          <w:iCs/>
          <w:color w:val="000000"/>
          <w:sz w:val="21"/>
          <w:szCs w:val="21"/>
          <w:lang w:val="en-IN" w:eastAsia="en-IN"/>
        </w:rPr>
        <w:t>emp_id</w:t>
      </w:r>
      <w:proofErr w:type="spellEnd"/>
      <w:r w:rsidRPr="00E34539">
        <w:rPr>
          <w:rFonts w:ascii="Verdana" w:eastAsia="Times New Roman" w:hAnsi="Verdana" w:cs="Times New Roman"/>
          <w:b/>
          <w:bCs/>
          <w:i/>
          <w:iCs/>
          <w:color w:val="000000"/>
          <w:sz w:val="21"/>
          <w:szCs w:val="21"/>
          <w:lang w:val="en-IN" w:eastAsia="en-IN"/>
        </w:rPr>
        <w:t>);</w:t>
      </w:r>
    </w:p>
    <w:p w:rsidR="00E34539" w:rsidRDefault="00E34539" w:rsidP="00E34539"/>
    <w:p w:rsidR="00C51DBB" w:rsidRDefault="00C51DBB" w:rsidP="00E34539"/>
    <w:p w:rsidR="00C51DBB" w:rsidRDefault="00C51DBB" w:rsidP="00C51DBB">
      <w:pPr>
        <w:pStyle w:val="Heading1"/>
        <w:shd w:val="clear" w:color="auto" w:fill="FFFFFF"/>
        <w:spacing w:before="0" w:after="105" w:line="720" w:lineRule="atLeast"/>
        <w:jc w:val="center"/>
        <w:rPr>
          <w:rFonts w:ascii="Roboto Condensed" w:hAnsi="Roboto Condensed"/>
          <w:color w:val="111111"/>
          <w:spacing w:val="5"/>
          <w:sz w:val="63"/>
          <w:szCs w:val="63"/>
        </w:rPr>
      </w:pPr>
      <w:r>
        <w:rPr>
          <w:rFonts w:ascii="Roboto Condensed" w:hAnsi="Roboto Condensed"/>
          <w:color w:val="111111"/>
          <w:spacing w:val="5"/>
          <w:sz w:val="63"/>
          <w:szCs w:val="63"/>
        </w:rPr>
        <w:lastRenderedPageBreak/>
        <w:t>Full Outer Joins In SQL</w:t>
      </w:r>
    </w:p>
    <w:p w:rsidR="00C51DBB" w:rsidRDefault="00C51DBB" w:rsidP="00C51DBB">
      <w:pPr>
        <w:pStyle w:val="manish"/>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Before moving ahead just want to say that in order to better understand the concept of full outer Join please read my last two SQL tutorial article on </w:t>
      </w:r>
      <w:hyperlink r:id="rId12" w:tgtFrame="new" w:tooltip="Right Outer Join" w:history="1">
        <w:r>
          <w:rPr>
            <w:rStyle w:val="Hyperlink"/>
            <w:rFonts w:ascii="Verdana" w:hAnsi="Verdana"/>
            <w:color w:val="EA2E2E"/>
            <w:sz w:val="21"/>
            <w:szCs w:val="21"/>
          </w:rPr>
          <w:t>right</w:t>
        </w:r>
      </w:hyperlink>
      <w:r>
        <w:rPr>
          <w:rFonts w:ascii="Verdana" w:hAnsi="Verdana"/>
          <w:color w:val="000000"/>
          <w:sz w:val="21"/>
          <w:szCs w:val="21"/>
        </w:rPr>
        <w:t> and </w:t>
      </w:r>
      <w:hyperlink r:id="rId13" w:tgtFrame="new" w:tooltip="Left Outer Join" w:history="1">
        <w:r>
          <w:rPr>
            <w:rStyle w:val="Hyperlink"/>
            <w:rFonts w:ascii="Verdana" w:hAnsi="Verdana"/>
            <w:color w:val="EA2E2E"/>
            <w:sz w:val="21"/>
            <w:szCs w:val="21"/>
          </w:rPr>
          <w:t>left outer join</w:t>
        </w:r>
      </w:hyperlink>
      <w:r>
        <w:rPr>
          <w:rFonts w:ascii="Verdana" w:hAnsi="Verdana"/>
          <w:color w:val="000000"/>
          <w:sz w:val="21"/>
          <w:szCs w:val="21"/>
        </w:rPr>
        <w:t>.</w:t>
      </w:r>
    </w:p>
    <w:p w:rsidR="00C51DBB" w:rsidRDefault="00C51DBB" w:rsidP="00C51DBB">
      <w:pPr>
        <w:pStyle w:val="NormalWeb"/>
        <w:shd w:val="clear" w:color="auto" w:fill="FFFFFF"/>
        <w:spacing w:before="0" w:beforeAutospacing="0" w:after="315" w:afterAutospacing="0"/>
        <w:rPr>
          <w:ins w:id="38" w:author="Unknown"/>
          <w:rFonts w:ascii="Verdana" w:hAnsi="Verdana"/>
          <w:color w:val="000000"/>
          <w:sz w:val="21"/>
          <w:szCs w:val="21"/>
        </w:rPr>
      </w:pPr>
      <w:ins w:id="39" w:author="Unknown">
        <w:r>
          <w:rPr>
            <w:rFonts w:ascii="Verdana" w:hAnsi="Verdana"/>
            <w:color w:val="000000"/>
            <w:sz w:val="21"/>
            <w:szCs w:val="21"/>
          </w:rPr>
          <w:t xml:space="preserve">Here once again we will be using the same tables which we have used so far in this Outer Join series. These are the </w:t>
        </w:r>
        <w:proofErr w:type="spellStart"/>
        <w:proofErr w:type="gramStart"/>
        <w:r>
          <w:rPr>
            <w:rFonts w:ascii="Verdana" w:hAnsi="Verdana"/>
            <w:color w:val="000000"/>
            <w:sz w:val="21"/>
            <w:szCs w:val="21"/>
          </w:rPr>
          <w:t>emp</w:t>
        </w:r>
        <w:proofErr w:type="spellEnd"/>
        <w:proofErr w:type="gramEnd"/>
        <w:r>
          <w:rPr>
            <w:rFonts w:ascii="Verdana" w:hAnsi="Verdana"/>
            <w:color w:val="000000"/>
            <w:sz w:val="21"/>
            <w:szCs w:val="21"/>
          </w:rPr>
          <w:t xml:space="preserve"> and the </w:t>
        </w:r>
        <w:proofErr w:type="spellStart"/>
        <w:r>
          <w:rPr>
            <w:rFonts w:ascii="Verdana" w:hAnsi="Verdana"/>
            <w:color w:val="000000"/>
            <w:sz w:val="21"/>
            <w:szCs w:val="21"/>
          </w:rPr>
          <w:t>dept</w:t>
        </w:r>
        <w:proofErr w:type="spellEnd"/>
        <w:r>
          <w:rPr>
            <w:rFonts w:ascii="Verdana" w:hAnsi="Verdana"/>
            <w:color w:val="000000"/>
            <w:sz w:val="21"/>
            <w:szCs w:val="21"/>
          </w:rPr>
          <w:t xml:space="preserve"> tables.</w:t>
        </w:r>
      </w:ins>
    </w:p>
    <w:p w:rsidR="00C51DBB" w:rsidRDefault="00C51DBB" w:rsidP="00C51DBB">
      <w:pPr>
        <w:pStyle w:val="manish"/>
        <w:shd w:val="clear" w:color="auto" w:fill="FFFFFF"/>
        <w:spacing w:before="0" w:beforeAutospacing="0" w:after="315" w:afterAutospacing="0"/>
        <w:rPr>
          <w:ins w:id="40" w:author="Unknown"/>
          <w:rFonts w:ascii="Verdana" w:hAnsi="Verdana"/>
          <w:color w:val="000000"/>
          <w:sz w:val="21"/>
          <w:szCs w:val="21"/>
        </w:rPr>
      </w:pPr>
      <w:ins w:id="41" w:author="Unknown">
        <w:r>
          <w:rPr>
            <w:rFonts w:ascii="Verdana" w:hAnsi="Verdana"/>
            <w:color w:val="000000"/>
            <w:sz w:val="21"/>
            <w:szCs w:val="21"/>
          </w:rPr>
          <w:t>Let’s have a quick look of the structure and the data of these two tables. </w:t>
        </w:r>
      </w:ins>
    </w:p>
    <w:p w:rsidR="00C51DBB" w:rsidRDefault="00C51DBB" w:rsidP="00E34539"/>
    <w:p w:rsidR="00CA1337" w:rsidRDefault="00CA1337" w:rsidP="00CA1337">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Now data of </w:t>
      </w:r>
      <w:proofErr w:type="spellStart"/>
      <w:r>
        <w:rPr>
          <w:rFonts w:ascii="Verdana" w:hAnsi="Verdana"/>
          <w:color w:val="000000"/>
          <w:sz w:val="21"/>
          <w:szCs w:val="21"/>
        </w:rPr>
        <w:t>dept</w:t>
      </w:r>
      <w:proofErr w:type="spellEnd"/>
      <w:r>
        <w:rPr>
          <w:rFonts w:ascii="Verdana" w:hAnsi="Verdana"/>
          <w:color w:val="000000"/>
          <w:sz w:val="21"/>
          <w:szCs w:val="21"/>
        </w:rPr>
        <w:t> table</w:t>
      </w:r>
    </w:p>
    <w:p w:rsidR="00CA1337" w:rsidRDefault="00CA1337" w:rsidP="00CA1337">
      <w:pPr>
        <w:pStyle w:val="has-background"/>
        <w:shd w:val="clear" w:color="auto" w:fill="FCB900"/>
        <w:spacing w:before="0" w:beforeAutospacing="0" w:after="315" w:afterAutospacing="0"/>
        <w:rPr>
          <w:rFonts w:ascii="Verdana" w:hAnsi="Verdana"/>
          <w:color w:val="000000"/>
          <w:sz w:val="21"/>
          <w:szCs w:val="21"/>
        </w:rPr>
      </w:pPr>
      <w:r>
        <w:rPr>
          <w:rStyle w:val="Emphasis"/>
          <w:rFonts w:ascii="Verdana" w:hAnsi="Verdana"/>
          <w:b/>
          <w:bCs/>
          <w:color w:val="000000"/>
          <w:sz w:val="21"/>
          <w:szCs w:val="21"/>
        </w:rPr>
        <w:t xml:space="preserve">SELECT * FROM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w:t>
      </w:r>
    </w:p>
    <w:p w:rsidR="0097182B" w:rsidRDefault="0097182B" w:rsidP="00CA1337">
      <w:pPr>
        <w:pStyle w:val="NormalWeb"/>
        <w:shd w:val="clear" w:color="auto" w:fill="FFFFFF"/>
        <w:spacing w:before="0" w:beforeAutospacing="0" w:after="315" w:afterAutospacing="0"/>
        <w:rPr>
          <w:rFonts w:ascii="Verdana" w:hAnsi="Verdana"/>
          <w:color w:val="000000"/>
          <w:sz w:val="21"/>
          <w:szCs w:val="21"/>
        </w:rPr>
      </w:pPr>
    </w:p>
    <w:p w:rsidR="0097182B" w:rsidRDefault="0097182B" w:rsidP="00CA1337">
      <w:pPr>
        <w:pStyle w:val="NormalWeb"/>
        <w:shd w:val="clear" w:color="auto" w:fill="FFFFFF"/>
        <w:spacing w:before="0" w:beforeAutospacing="0" w:after="315" w:afterAutospacing="0"/>
        <w:rPr>
          <w:rFonts w:ascii="Verdana" w:hAnsi="Verdana"/>
          <w:color w:val="000000"/>
          <w:sz w:val="21"/>
          <w:szCs w:val="21"/>
        </w:rPr>
      </w:pPr>
      <w:r>
        <w:rPr>
          <w:rFonts w:ascii="Verdana" w:hAnsi="Verdana"/>
          <w:noProof/>
          <w:color w:val="000000"/>
          <w:sz w:val="21"/>
          <w:szCs w:val="21"/>
          <w:lang w:val="en-IN" w:eastAsia="en-IN"/>
        </w:rPr>
        <w:drawing>
          <wp:inline distT="0" distB="0" distL="0" distR="0">
            <wp:extent cx="5363324" cy="24101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363324" cy="2410162"/>
                    </a:xfrm>
                    <a:prstGeom prst="rect">
                      <a:avLst/>
                    </a:prstGeom>
                  </pic:spPr>
                </pic:pic>
              </a:graphicData>
            </a:graphic>
          </wp:inline>
        </w:drawing>
      </w:r>
    </w:p>
    <w:p w:rsidR="0097182B" w:rsidRDefault="0097182B" w:rsidP="00CA1337">
      <w:pPr>
        <w:pStyle w:val="NormalWeb"/>
        <w:shd w:val="clear" w:color="auto" w:fill="FFFFFF"/>
        <w:spacing w:before="0" w:beforeAutospacing="0" w:after="315" w:afterAutospacing="0"/>
        <w:rPr>
          <w:rFonts w:ascii="Verdana" w:hAnsi="Verdana"/>
          <w:color w:val="000000"/>
          <w:sz w:val="21"/>
          <w:szCs w:val="21"/>
        </w:rPr>
      </w:pPr>
    </w:p>
    <w:p w:rsidR="00CA1337" w:rsidRDefault="00CA1337" w:rsidP="00CA1337">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 xml:space="preserve">Table </w:t>
      </w:r>
      <w:proofErr w:type="spellStart"/>
      <w:r>
        <w:rPr>
          <w:rFonts w:ascii="Verdana" w:hAnsi="Verdana"/>
          <w:color w:val="000000"/>
          <w:sz w:val="21"/>
          <w:szCs w:val="21"/>
        </w:rPr>
        <w:t>Dept</w:t>
      </w:r>
      <w:proofErr w:type="spellEnd"/>
      <w:r>
        <w:rPr>
          <w:rFonts w:ascii="Verdana" w:hAnsi="Verdana"/>
          <w:color w:val="000000"/>
          <w:sz w:val="21"/>
          <w:szCs w:val="21"/>
        </w:rPr>
        <w:t xml:space="preserve"> also has 5 columns. Column one hold </w:t>
      </w:r>
      <w:proofErr w:type="spellStart"/>
      <w:r>
        <w:rPr>
          <w:rFonts w:ascii="Verdana" w:hAnsi="Verdana"/>
          <w:color w:val="000000"/>
          <w:sz w:val="21"/>
          <w:szCs w:val="21"/>
        </w:rPr>
        <w:t>dept</w:t>
      </w:r>
      <w:proofErr w:type="spellEnd"/>
      <w:r>
        <w:rPr>
          <w:rFonts w:ascii="Verdana" w:hAnsi="Verdana"/>
          <w:color w:val="000000"/>
          <w:sz w:val="21"/>
          <w:szCs w:val="21"/>
        </w:rPr>
        <w:t xml:space="preserve"> id where column two has </w:t>
      </w:r>
      <w:proofErr w:type="spellStart"/>
      <w:r>
        <w:rPr>
          <w:rFonts w:ascii="Verdana" w:hAnsi="Verdana"/>
          <w:color w:val="000000"/>
          <w:sz w:val="21"/>
          <w:szCs w:val="21"/>
        </w:rPr>
        <w:t>dept</w:t>
      </w:r>
      <w:proofErr w:type="spellEnd"/>
      <w:r>
        <w:rPr>
          <w:rFonts w:ascii="Verdana" w:hAnsi="Verdana"/>
          <w:color w:val="000000"/>
          <w:sz w:val="21"/>
          <w:szCs w:val="21"/>
        </w:rPr>
        <w:t xml:space="preserve"> name and column three </w:t>
      </w:r>
      <w:proofErr w:type="spellStart"/>
      <w:r>
        <w:rPr>
          <w:rFonts w:ascii="Verdana" w:hAnsi="Verdana"/>
          <w:color w:val="000000"/>
          <w:sz w:val="21"/>
          <w:szCs w:val="21"/>
        </w:rPr>
        <w:t>emp</w:t>
      </w:r>
      <w:proofErr w:type="spellEnd"/>
      <w:r>
        <w:rPr>
          <w:rFonts w:ascii="Verdana" w:hAnsi="Verdana"/>
          <w:color w:val="000000"/>
          <w:sz w:val="21"/>
          <w:szCs w:val="21"/>
        </w:rPr>
        <w:t xml:space="preserve"> id which is the foreign key has only 3 records corresponding to department name sales account and finance. </w:t>
      </w:r>
      <w:r>
        <w:rPr>
          <w:rFonts w:ascii="Verdana" w:hAnsi="Verdana"/>
          <w:color w:val="000000"/>
          <w:sz w:val="21"/>
          <w:szCs w:val="21"/>
        </w:rPr>
        <w:br/>
        <w:t xml:space="preserve">We can interpret this data easily. For example the employee with employee id 1 is named Steve in our </w:t>
      </w:r>
      <w:proofErr w:type="spellStart"/>
      <w:proofErr w:type="gramStart"/>
      <w:r>
        <w:rPr>
          <w:rFonts w:ascii="Verdana" w:hAnsi="Verdana"/>
          <w:color w:val="000000"/>
          <w:sz w:val="21"/>
          <w:szCs w:val="21"/>
        </w:rPr>
        <w:t>emp</w:t>
      </w:r>
      <w:proofErr w:type="spellEnd"/>
      <w:proofErr w:type="gramEnd"/>
      <w:r>
        <w:rPr>
          <w:rFonts w:ascii="Verdana" w:hAnsi="Verdana"/>
          <w:color w:val="000000"/>
          <w:sz w:val="21"/>
          <w:szCs w:val="21"/>
        </w:rPr>
        <w:t xml:space="preserve"> table and works in department of Sales. Similarly employee with employee id 2 is Nancy who works in Accounts department and employee with employee id 3 is Guru who works in finance. Also we have not assigned any employee id for department of IT and Marketing which signifies that no one works in these departments.</w:t>
      </w:r>
    </w:p>
    <w:p w:rsidR="00CA1337" w:rsidRDefault="00CA1337" w:rsidP="00CA1337">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lastRenderedPageBreak/>
        <w:t>Let’s jump over to full outer join. </w:t>
      </w:r>
      <w:r>
        <w:rPr>
          <w:rFonts w:ascii="Verdana" w:hAnsi="Verdana"/>
          <w:color w:val="000000"/>
          <w:sz w:val="21"/>
          <w:szCs w:val="21"/>
        </w:rPr>
        <w:br/>
      </w:r>
      <w:r>
        <w:rPr>
          <w:rStyle w:val="Strong"/>
          <w:rFonts w:ascii="Verdana" w:hAnsi="Verdana"/>
          <w:color w:val="000000"/>
          <w:sz w:val="21"/>
          <w:szCs w:val="21"/>
        </w:rPr>
        <w:t>Full outer join is kind of a combination of both right outer join and left outer join because it returns all the rows from the left as well as the right side table.</w:t>
      </w:r>
      <w:r>
        <w:rPr>
          <w:rFonts w:ascii="Verdana" w:hAnsi="Verdana"/>
          <w:b/>
          <w:bCs/>
          <w:color w:val="000000"/>
          <w:sz w:val="21"/>
          <w:szCs w:val="21"/>
        </w:rPr>
        <w:br/>
      </w:r>
      <w:r>
        <w:rPr>
          <w:rFonts w:ascii="Verdana" w:hAnsi="Verdana"/>
          <w:color w:val="000000"/>
          <w:sz w:val="21"/>
          <w:szCs w:val="21"/>
        </w:rPr>
        <w:br/>
        <w:t>Let’s have a look at FULL OUTER JOIN syntax.</w:t>
      </w:r>
    </w:p>
    <w:p w:rsidR="00CA1337" w:rsidRDefault="00CA1337" w:rsidP="00CA1337">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Syntax</w:t>
      </w:r>
    </w:p>
    <w:p w:rsidR="00CA1337" w:rsidRDefault="00CA1337" w:rsidP="00CA1337">
      <w:pPr>
        <w:pStyle w:val="has-background"/>
        <w:shd w:val="clear" w:color="auto" w:fill="FCB900"/>
        <w:spacing w:before="0" w:beforeAutospacing="0" w:after="315" w:afterAutospacing="0"/>
        <w:rPr>
          <w:rFonts w:ascii="Verdana" w:hAnsi="Verdana"/>
          <w:color w:val="000000"/>
          <w:sz w:val="21"/>
          <w:szCs w:val="21"/>
        </w:rPr>
      </w:pPr>
      <w:r>
        <w:rPr>
          <w:rStyle w:val="Emphasis"/>
          <w:rFonts w:ascii="Verdana" w:hAnsi="Verdana"/>
          <w:b/>
          <w:bCs/>
          <w:color w:val="000000"/>
          <w:sz w:val="21"/>
          <w:szCs w:val="21"/>
        </w:rPr>
        <w:t>SELECT column names FROM </w:t>
      </w:r>
      <w:r>
        <w:rPr>
          <w:rFonts w:ascii="Verdana" w:hAnsi="Verdana"/>
          <w:b/>
          <w:bCs/>
          <w:i/>
          <w:iCs/>
          <w:color w:val="000000"/>
          <w:sz w:val="21"/>
          <w:szCs w:val="21"/>
        </w:rPr>
        <w:br/>
      </w:r>
      <w:r>
        <w:rPr>
          <w:rFonts w:ascii="Verdana" w:hAnsi="Verdana"/>
          <w:b/>
          <w:bCs/>
          <w:i/>
          <w:iCs/>
          <w:color w:val="000000"/>
          <w:sz w:val="21"/>
          <w:szCs w:val="21"/>
        </w:rPr>
        <w:br/>
      </w:r>
      <w:r>
        <w:rPr>
          <w:rStyle w:val="Emphasis"/>
          <w:rFonts w:ascii="Verdana" w:hAnsi="Verdana"/>
          <w:b/>
          <w:bCs/>
          <w:color w:val="000000"/>
          <w:sz w:val="21"/>
          <w:szCs w:val="21"/>
        </w:rPr>
        <w:t> </w:t>
      </w:r>
      <w:r>
        <w:rPr>
          <w:rStyle w:val="Emphasis"/>
          <w:rFonts w:ascii="Verdana" w:hAnsi="Verdana"/>
          <w:b/>
          <w:bCs/>
          <w:color w:val="000000"/>
          <w:sz w:val="21"/>
          <w:szCs w:val="21"/>
        </w:rPr>
        <w:t> </w:t>
      </w:r>
      <w:r>
        <w:rPr>
          <w:rStyle w:val="Emphasis"/>
          <w:rFonts w:ascii="Verdana" w:hAnsi="Verdana"/>
          <w:b/>
          <w:bCs/>
          <w:color w:val="000000"/>
          <w:sz w:val="21"/>
          <w:szCs w:val="21"/>
        </w:rPr>
        <w:t>table1 FULL OUTER JOIN / FULL JOIN table 2</w:t>
      </w:r>
      <w:r>
        <w:rPr>
          <w:rFonts w:ascii="Verdana" w:hAnsi="Verdana"/>
          <w:b/>
          <w:bCs/>
          <w:i/>
          <w:iCs/>
          <w:color w:val="000000"/>
          <w:sz w:val="21"/>
          <w:szCs w:val="21"/>
        </w:rPr>
        <w:br/>
      </w:r>
      <w:r>
        <w:rPr>
          <w:rFonts w:ascii="Verdana" w:hAnsi="Verdana"/>
          <w:b/>
          <w:bCs/>
          <w:i/>
          <w:iCs/>
          <w:color w:val="000000"/>
          <w:sz w:val="21"/>
          <w:szCs w:val="21"/>
        </w:rPr>
        <w:br/>
      </w:r>
      <w:r>
        <w:rPr>
          <w:rStyle w:val="Emphasis"/>
          <w:rFonts w:ascii="Verdana" w:hAnsi="Verdana"/>
          <w:b/>
          <w:bCs/>
          <w:color w:val="000000"/>
          <w:sz w:val="21"/>
          <w:szCs w:val="21"/>
        </w:rPr>
        <w:t> </w:t>
      </w:r>
      <w:r>
        <w:rPr>
          <w:rStyle w:val="Emphasis"/>
          <w:rFonts w:ascii="Verdana" w:hAnsi="Verdana"/>
          <w:b/>
          <w:bCs/>
          <w:color w:val="000000"/>
          <w:sz w:val="21"/>
          <w:szCs w:val="21"/>
        </w:rPr>
        <w:t> </w:t>
      </w:r>
      <w:r>
        <w:rPr>
          <w:rStyle w:val="Emphasis"/>
          <w:rFonts w:ascii="Verdana" w:hAnsi="Verdana"/>
          <w:b/>
          <w:bCs/>
          <w:color w:val="000000"/>
          <w:sz w:val="21"/>
          <w:szCs w:val="21"/>
        </w:rPr>
        <w:t>ON(expression) or USING(</w:t>
      </w:r>
      <w:proofErr w:type="spellStart"/>
      <w:r>
        <w:rPr>
          <w:rStyle w:val="Emphasis"/>
          <w:rFonts w:ascii="Verdana" w:hAnsi="Verdana"/>
          <w:b/>
          <w:bCs/>
          <w:color w:val="000000"/>
          <w:sz w:val="21"/>
          <w:szCs w:val="21"/>
        </w:rPr>
        <w:t>column_name</w:t>
      </w:r>
      <w:proofErr w:type="spellEnd"/>
      <w:r>
        <w:rPr>
          <w:rStyle w:val="Emphasis"/>
          <w:rFonts w:ascii="Verdana" w:hAnsi="Verdana"/>
          <w:b/>
          <w:bCs/>
          <w:color w:val="000000"/>
          <w:sz w:val="21"/>
          <w:szCs w:val="21"/>
        </w:rPr>
        <w:t>) </w:t>
      </w:r>
      <w:r>
        <w:rPr>
          <w:rFonts w:ascii="Verdana" w:hAnsi="Verdana"/>
          <w:b/>
          <w:bCs/>
          <w:i/>
          <w:iCs/>
          <w:color w:val="000000"/>
          <w:sz w:val="21"/>
          <w:szCs w:val="21"/>
        </w:rPr>
        <w:br/>
      </w:r>
      <w:r>
        <w:rPr>
          <w:rFonts w:ascii="Verdana" w:hAnsi="Verdana"/>
          <w:b/>
          <w:bCs/>
          <w:i/>
          <w:iCs/>
          <w:color w:val="000000"/>
          <w:sz w:val="21"/>
          <w:szCs w:val="21"/>
        </w:rPr>
        <w:br/>
      </w:r>
      <w:r>
        <w:rPr>
          <w:rStyle w:val="Emphasis"/>
          <w:rFonts w:ascii="Verdana" w:hAnsi="Verdana"/>
          <w:b/>
          <w:bCs/>
          <w:color w:val="000000"/>
          <w:sz w:val="21"/>
          <w:szCs w:val="21"/>
        </w:rPr>
        <w:t> </w:t>
      </w:r>
      <w:r>
        <w:rPr>
          <w:rStyle w:val="Emphasis"/>
          <w:rFonts w:ascii="Verdana" w:hAnsi="Verdana"/>
          <w:b/>
          <w:bCs/>
          <w:color w:val="000000"/>
          <w:sz w:val="21"/>
          <w:szCs w:val="21"/>
        </w:rPr>
        <w:t> </w:t>
      </w:r>
      <w:r>
        <w:rPr>
          <w:rStyle w:val="Emphasis"/>
          <w:rFonts w:ascii="Verdana" w:hAnsi="Verdana"/>
          <w:b/>
          <w:bCs/>
          <w:color w:val="000000"/>
          <w:sz w:val="21"/>
          <w:szCs w:val="21"/>
        </w:rPr>
        <w:t>WHERE(expression) ORDER BY column names;</w:t>
      </w:r>
    </w:p>
    <w:p w:rsidR="00CA1337" w:rsidRDefault="00CA1337" w:rsidP="00CA1337">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 xml:space="preserve">Syntax is pretty similar to our left or right join as you can see. We have our SELECT statement where you can specify the name of the columns from both the participating tables followed by FROM clause. And our JOIN clause which is full outer </w:t>
      </w:r>
      <w:proofErr w:type="gramStart"/>
      <w:r>
        <w:rPr>
          <w:rFonts w:ascii="Verdana" w:hAnsi="Verdana"/>
          <w:color w:val="000000"/>
          <w:sz w:val="21"/>
          <w:szCs w:val="21"/>
        </w:rPr>
        <w:t>join</w:t>
      </w:r>
      <w:proofErr w:type="gramEnd"/>
      <w:r>
        <w:rPr>
          <w:rFonts w:ascii="Verdana" w:hAnsi="Verdana"/>
          <w:color w:val="000000"/>
          <w:sz w:val="21"/>
          <w:szCs w:val="21"/>
        </w:rPr>
        <w:t>. Here you can either write full outer join or just outer join since both are permissible and perform the same task. And then we have our Join condition ON and USING followed by WHERE and ORDER BY clause.</w:t>
      </w:r>
    </w:p>
    <w:p w:rsidR="00CA1337" w:rsidRDefault="00CA1337" w:rsidP="00CA1337">
      <w:pPr>
        <w:pStyle w:val="Heading2"/>
        <w:shd w:val="clear" w:color="auto" w:fill="FFFFFF"/>
        <w:spacing w:before="450" w:after="300" w:line="570" w:lineRule="atLeast"/>
        <w:rPr>
          <w:rFonts w:ascii="Arial" w:hAnsi="Arial" w:cs="Arial"/>
          <w:b w:val="0"/>
          <w:bCs w:val="0"/>
          <w:color w:val="111111"/>
          <w:sz w:val="41"/>
          <w:szCs w:val="41"/>
        </w:rPr>
      </w:pPr>
      <w:r>
        <w:rPr>
          <w:rStyle w:val="Strong"/>
          <w:rFonts w:ascii="Arial" w:hAnsi="Arial" w:cs="Arial"/>
          <w:b/>
          <w:bCs/>
          <w:color w:val="111111"/>
          <w:sz w:val="41"/>
          <w:szCs w:val="41"/>
        </w:rPr>
        <w:t xml:space="preserve">Query </w:t>
      </w:r>
      <w:proofErr w:type="gramStart"/>
      <w:r>
        <w:rPr>
          <w:rStyle w:val="Strong"/>
          <w:rFonts w:ascii="Arial" w:hAnsi="Arial" w:cs="Arial"/>
          <w:b/>
          <w:bCs/>
          <w:color w:val="111111"/>
          <w:sz w:val="41"/>
          <w:szCs w:val="41"/>
        </w:rPr>
        <w:t>1 :</w:t>
      </w:r>
      <w:proofErr w:type="gramEnd"/>
      <w:r>
        <w:rPr>
          <w:rStyle w:val="Strong"/>
          <w:rFonts w:ascii="Arial" w:hAnsi="Arial" w:cs="Arial"/>
          <w:b/>
          <w:bCs/>
          <w:color w:val="111111"/>
          <w:sz w:val="41"/>
          <w:szCs w:val="41"/>
        </w:rPr>
        <w:t xml:space="preserve"> Full Outer Join With ON clause</w:t>
      </w:r>
    </w:p>
    <w:p w:rsidR="00CA1337" w:rsidRDefault="00CA1337" w:rsidP="00CA1337">
      <w:pPr>
        <w:pStyle w:val="has-background"/>
        <w:shd w:val="clear" w:color="auto" w:fill="FCB900"/>
        <w:spacing w:before="0" w:beforeAutospacing="0" w:after="315" w:afterAutospacing="0"/>
        <w:rPr>
          <w:rFonts w:ascii="Verdana" w:hAnsi="Verdana"/>
          <w:color w:val="000000"/>
          <w:sz w:val="21"/>
          <w:szCs w:val="21"/>
        </w:rPr>
      </w:pPr>
      <w:r>
        <w:rPr>
          <w:rStyle w:val="Emphasis"/>
          <w:rFonts w:ascii="Verdana" w:hAnsi="Verdana"/>
          <w:b/>
          <w:bCs/>
          <w:color w:val="000000"/>
          <w:sz w:val="21"/>
          <w:szCs w:val="21"/>
        </w:rPr>
        <w:t xml:space="preserve">SELECT   </w:t>
      </w:r>
      <w:proofErr w:type="spellStart"/>
      <w:r>
        <w:rPr>
          <w:rStyle w:val="Emphasis"/>
          <w:rFonts w:ascii="Verdana" w:hAnsi="Verdana"/>
          <w:b/>
          <w:bCs/>
          <w:color w:val="000000"/>
          <w:sz w:val="21"/>
          <w:szCs w:val="21"/>
        </w:rPr>
        <w:t>emp_name</w:t>
      </w:r>
      <w:proofErr w:type="spellEnd"/>
      <w:r>
        <w:rPr>
          <w:rStyle w:val="Emphasis"/>
          <w:rFonts w:ascii="Verdana" w:hAnsi="Verdana"/>
          <w:b/>
          <w:bCs/>
          <w:color w:val="000000"/>
          <w:sz w:val="21"/>
          <w:szCs w:val="21"/>
        </w:rPr>
        <w:t xml:space="preserve">, </w:t>
      </w:r>
      <w:proofErr w:type="spellStart"/>
      <w:r>
        <w:rPr>
          <w:rStyle w:val="Emphasis"/>
          <w:rFonts w:ascii="Verdana" w:hAnsi="Verdana"/>
          <w:b/>
          <w:bCs/>
          <w:color w:val="000000"/>
          <w:sz w:val="21"/>
          <w:szCs w:val="21"/>
        </w:rPr>
        <w:t>dept_name</w:t>
      </w:r>
      <w:proofErr w:type="spellEnd"/>
      <w:r>
        <w:rPr>
          <w:rStyle w:val="Emphasis"/>
          <w:rFonts w:ascii="Verdana" w:hAnsi="Verdana"/>
          <w:b/>
          <w:bCs/>
          <w:color w:val="000000"/>
          <w:sz w:val="21"/>
          <w:szCs w:val="21"/>
        </w:rPr>
        <w:t xml:space="preserve">   FROM   </w:t>
      </w:r>
      <w:proofErr w:type="spellStart"/>
      <w:r>
        <w:rPr>
          <w:rStyle w:val="Emphasis"/>
          <w:rFonts w:ascii="Verdana" w:hAnsi="Verdana"/>
          <w:b/>
          <w:bCs/>
          <w:color w:val="000000"/>
          <w:sz w:val="21"/>
          <w:szCs w:val="21"/>
        </w:rPr>
        <w:t>emp</w:t>
      </w:r>
      <w:proofErr w:type="spellEnd"/>
      <w:r>
        <w:rPr>
          <w:rStyle w:val="Emphasis"/>
          <w:rFonts w:ascii="Verdana" w:hAnsi="Verdana"/>
          <w:b/>
          <w:bCs/>
          <w:color w:val="000000"/>
          <w:sz w:val="21"/>
          <w:szCs w:val="21"/>
        </w:rPr>
        <w:t xml:space="preserve">   FULL OUTER JOIN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 xml:space="preserve">   ON</w:t>
      </w:r>
      <w:proofErr w:type="gramStart"/>
      <w:r>
        <w:rPr>
          <w:rStyle w:val="Emphasis"/>
          <w:rFonts w:ascii="Verdana" w:hAnsi="Verdana"/>
          <w:b/>
          <w:bCs/>
          <w:color w:val="000000"/>
          <w:sz w:val="21"/>
          <w:szCs w:val="21"/>
        </w:rPr>
        <w:t>  (</w:t>
      </w:r>
      <w:proofErr w:type="spellStart"/>
      <w:proofErr w:type="gramEnd"/>
      <w:r>
        <w:rPr>
          <w:rStyle w:val="Emphasis"/>
          <w:rFonts w:ascii="Verdana" w:hAnsi="Verdana"/>
          <w:b/>
          <w:bCs/>
          <w:color w:val="000000"/>
          <w:sz w:val="21"/>
          <w:szCs w:val="21"/>
        </w:rPr>
        <w:t>emp.emp_id</w:t>
      </w:r>
      <w:proofErr w:type="spellEnd"/>
      <w:r>
        <w:rPr>
          <w:rStyle w:val="Emphasis"/>
          <w:rFonts w:ascii="Verdana" w:hAnsi="Verdana"/>
          <w:b/>
          <w:bCs/>
          <w:color w:val="000000"/>
          <w:sz w:val="21"/>
          <w:szCs w:val="21"/>
        </w:rPr>
        <w:t xml:space="preserve">  =  </w:t>
      </w:r>
      <w:proofErr w:type="spellStart"/>
      <w:r>
        <w:rPr>
          <w:rStyle w:val="Emphasis"/>
          <w:rFonts w:ascii="Verdana" w:hAnsi="Verdana"/>
          <w:b/>
          <w:bCs/>
          <w:color w:val="000000"/>
          <w:sz w:val="21"/>
          <w:szCs w:val="21"/>
        </w:rPr>
        <w:t>dept.emp_id</w:t>
      </w:r>
      <w:proofErr w:type="spellEnd"/>
      <w:r>
        <w:rPr>
          <w:rStyle w:val="Emphasis"/>
          <w:rFonts w:ascii="Verdana" w:hAnsi="Verdana"/>
          <w:b/>
          <w:bCs/>
          <w:color w:val="000000"/>
          <w:sz w:val="21"/>
          <w:szCs w:val="21"/>
        </w:rPr>
        <w:t>);</w:t>
      </w:r>
    </w:p>
    <w:p w:rsidR="00CA1337" w:rsidRDefault="00CA1337" w:rsidP="00CA1337">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 xml:space="preserve">Here in this query we are selecting </w:t>
      </w:r>
      <w:proofErr w:type="spellStart"/>
      <w:proofErr w:type="gramStart"/>
      <w:r>
        <w:rPr>
          <w:rFonts w:ascii="Verdana" w:hAnsi="Verdana"/>
          <w:color w:val="000000"/>
          <w:sz w:val="21"/>
          <w:szCs w:val="21"/>
        </w:rPr>
        <w:t>emp</w:t>
      </w:r>
      <w:proofErr w:type="spellEnd"/>
      <w:proofErr w:type="gramEnd"/>
      <w:r>
        <w:rPr>
          <w:rFonts w:ascii="Verdana" w:hAnsi="Verdana"/>
          <w:color w:val="000000"/>
          <w:sz w:val="21"/>
          <w:szCs w:val="21"/>
        </w:rPr>
        <w:t xml:space="preserve"> name column from </w:t>
      </w:r>
      <w:proofErr w:type="spellStart"/>
      <w:r>
        <w:rPr>
          <w:rFonts w:ascii="Verdana" w:hAnsi="Verdana"/>
          <w:color w:val="000000"/>
          <w:sz w:val="21"/>
          <w:szCs w:val="21"/>
        </w:rPr>
        <w:t>emp</w:t>
      </w:r>
      <w:proofErr w:type="spellEnd"/>
      <w:r>
        <w:rPr>
          <w:rFonts w:ascii="Verdana" w:hAnsi="Verdana"/>
          <w:color w:val="000000"/>
          <w:sz w:val="21"/>
          <w:szCs w:val="21"/>
        </w:rPr>
        <w:t xml:space="preserve"> table and </w:t>
      </w:r>
      <w:proofErr w:type="spellStart"/>
      <w:r>
        <w:rPr>
          <w:rFonts w:ascii="Verdana" w:hAnsi="Verdana"/>
          <w:color w:val="000000"/>
          <w:sz w:val="21"/>
          <w:szCs w:val="21"/>
        </w:rPr>
        <w:t>dept</w:t>
      </w:r>
      <w:proofErr w:type="spellEnd"/>
      <w:r>
        <w:rPr>
          <w:rFonts w:ascii="Verdana" w:hAnsi="Verdana"/>
          <w:color w:val="000000"/>
          <w:sz w:val="21"/>
          <w:szCs w:val="21"/>
        </w:rPr>
        <w:t xml:space="preserve"> name column from </w:t>
      </w:r>
      <w:proofErr w:type="spellStart"/>
      <w:r>
        <w:rPr>
          <w:rFonts w:ascii="Verdana" w:hAnsi="Verdana"/>
          <w:color w:val="000000"/>
          <w:sz w:val="21"/>
          <w:szCs w:val="21"/>
        </w:rPr>
        <w:t>dept</w:t>
      </w:r>
      <w:proofErr w:type="spellEnd"/>
      <w:r>
        <w:rPr>
          <w:rFonts w:ascii="Verdana" w:hAnsi="Verdana"/>
          <w:color w:val="000000"/>
          <w:sz w:val="21"/>
          <w:szCs w:val="21"/>
        </w:rPr>
        <w:t xml:space="preserve"> table. In our full outer join clause we have </w:t>
      </w:r>
      <w:proofErr w:type="spellStart"/>
      <w:r>
        <w:rPr>
          <w:rFonts w:ascii="Verdana" w:hAnsi="Verdana"/>
          <w:color w:val="000000"/>
          <w:sz w:val="21"/>
          <w:szCs w:val="21"/>
        </w:rPr>
        <w:t>emp</w:t>
      </w:r>
      <w:proofErr w:type="spellEnd"/>
      <w:r>
        <w:rPr>
          <w:rFonts w:ascii="Verdana" w:hAnsi="Verdana"/>
          <w:color w:val="000000"/>
          <w:sz w:val="21"/>
          <w:szCs w:val="21"/>
        </w:rPr>
        <w:t xml:space="preserve"> table on left side and </w:t>
      </w:r>
      <w:proofErr w:type="spellStart"/>
      <w:r>
        <w:rPr>
          <w:rFonts w:ascii="Verdana" w:hAnsi="Verdana"/>
          <w:color w:val="000000"/>
          <w:sz w:val="21"/>
          <w:szCs w:val="21"/>
        </w:rPr>
        <w:t>dept</w:t>
      </w:r>
      <w:proofErr w:type="spellEnd"/>
      <w:r>
        <w:rPr>
          <w:rFonts w:ascii="Verdana" w:hAnsi="Verdana"/>
          <w:color w:val="000000"/>
          <w:sz w:val="21"/>
          <w:szCs w:val="21"/>
        </w:rPr>
        <w:t xml:space="preserve"> table on right side and then we have Our ON clause where we are comparing the values of </w:t>
      </w:r>
      <w:proofErr w:type="spellStart"/>
      <w:r>
        <w:rPr>
          <w:rFonts w:ascii="Verdana" w:hAnsi="Verdana"/>
          <w:color w:val="000000"/>
          <w:sz w:val="21"/>
          <w:szCs w:val="21"/>
        </w:rPr>
        <w:t>emp</w:t>
      </w:r>
      <w:proofErr w:type="spellEnd"/>
      <w:r>
        <w:rPr>
          <w:rFonts w:ascii="Verdana" w:hAnsi="Verdana"/>
          <w:color w:val="000000"/>
          <w:sz w:val="21"/>
          <w:szCs w:val="21"/>
        </w:rPr>
        <w:t xml:space="preserve"> id columns from the both the tables.</w:t>
      </w:r>
      <w:r>
        <w:rPr>
          <w:rFonts w:ascii="Verdana" w:hAnsi="Verdana"/>
          <w:color w:val="000000"/>
          <w:sz w:val="21"/>
          <w:szCs w:val="21"/>
        </w:rPr>
        <w:br/>
        <w:t>On executing this query the result will be.</w:t>
      </w:r>
    </w:p>
    <w:p w:rsidR="0097182B" w:rsidRDefault="00CA1337" w:rsidP="00CA1337">
      <w:r>
        <w:rPr>
          <w:noProof/>
          <w:lang w:val="en-IN" w:eastAsia="en-IN"/>
        </w:rPr>
        <w:lastRenderedPageBreak/>
        <w:drawing>
          <wp:inline distT="0" distB="0" distL="0" distR="0" wp14:anchorId="291574DD" wp14:editId="37310652">
            <wp:extent cx="3296110" cy="31055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3296110" cy="3105584"/>
                    </a:xfrm>
                    <a:prstGeom prst="rect">
                      <a:avLst/>
                    </a:prstGeom>
                  </pic:spPr>
                </pic:pic>
              </a:graphicData>
            </a:graphic>
          </wp:inline>
        </w:drawing>
      </w:r>
    </w:p>
    <w:p w:rsidR="0097182B" w:rsidRPr="0097182B" w:rsidRDefault="0097182B" w:rsidP="0097182B"/>
    <w:p w:rsidR="0097182B" w:rsidRDefault="0097182B" w:rsidP="0097182B"/>
    <w:p w:rsidR="0097182B" w:rsidRDefault="0097182B" w:rsidP="0097182B">
      <w:pPr>
        <w:pStyle w:val="manish"/>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 xml:space="preserve">If you will observe minutely then you can see that the result till row 5 is similar to that of right outer join, as all the records from right side table is here and only those records from left side table which satisfy the join condition are here in the result. Followed by all the remaining records from the tables thus the last row 6 and 7 contains the remaining </w:t>
      </w:r>
      <w:proofErr w:type="spellStart"/>
      <w:proofErr w:type="gramStart"/>
      <w:r>
        <w:rPr>
          <w:rFonts w:ascii="Verdana" w:hAnsi="Verdana"/>
          <w:color w:val="000000"/>
          <w:sz w:val="21"/>
          <w:szCs w:val="21"/>
        </w:rPr>
        <w:t>emp</w:t>
      </w:r>
      <w:proofErr w:type="spellEnd"/>
      <w:proofErr w:type="gramEnd"/>
      <w:r>
        <w:rPr>
          <w:rFonts w:ascii="Verdana" w:hAnsi="Verdana"/>
          <w:color w:val="000000"/>
          <w:sz w:val="21"/>
          <w:szCs w:val="21"/>
        </w:rPr>
        <w:t xml:space="preserve"> names.</w:t>
      </w:r>
      <w:r>
        <w:rPr>
          <w:rFonts w:ascii="Verdana" w:hAnsi="Verdana"/>
          <w:color w:val="000000"/>
          <w:sz w:val="21"/>
          <w:szCs w:val="21"/>
        </w:rPr>
        <w:br/>
        <w:t>Here in this ON join clause we used columns which have same name and data type. Now let’s use columns which have different name and same data type for example column</w:t>
      </w:r>
      <w:r>
        <w:rPr>
          <w:rFonts w:ascii="Verdana" w:hAnsi="Verdana"/>
          <w:color w:val="000000"/>
          <w:sz w:val="21"/>
          <w:szCs w:val="21"/>
        </w:rPr>
        <w:br/>
      </w:r>
      <w:proofErr w:type="spellStart"/>
      <w:r>
        <w:rPr>
          <w:rFonts w:ascii="Verdana" w:hAnsi="Verdana"/>
          <w:color w:val="000000"/>
          <w:sz w:val="21"/>
          <w:szCs w:val="21"/>
        </w:rPr>
        <w:t>dept</w:t>
      </w:r>
      <w:proofErr w:type="spellEnd"/>
      <w:r>
        <w:rPr>
          <w:rFonts w:ascii="Verdana" w:hAnsi="Verdana"/>
          <w:color w:val="000000"/>
          <w:sz w:val="21"/>
          <w:szCs w:val="21"/>
        </w:rPr>
        <w:t xml:space="preserve"> id.</w:t>
      </w:r>
    </w:p>
    <w:p w:rsidR="0097182B" w:rsidRDefault="0097182B" w:rsidP="0097182B">
      <w:pPr>
        <w:pStyle w:val="has-background"/>
        <w:shd w:val="clear" w:color="auto" w:fill="FCB900"/>
        <w:spacing w:before="0" w:beforeAutospacing="0" w:after="315" w:afterAutospacing="0"/>
        <w:rPr>
          <w:rFonts w:ascii="Verdana" w:hAnsi="Verdana"/>
          <w:color w:val="000000"/>
          <w:sz w:val="21"/>
          <w:szCs w:val="21"/>
        </w:rPr>
      </w:pPr>
      <w:r>
        <w:rPr>
          <w:rStyle w:val="Emphasis"/>
          <w:rFonts w:ascii="Verdana" w:hAnsi="Verdana"/>
          <w:b/>
          <w:bCs/>
          <w:color w:val="000000"/>
          <w:sz w:val="21"/>
          <w:szCs w:val="21"/>
        </w:rPr>
        <w:t xml:space="preserve">SELECT   </w:t>
      </w:r>
      <w:proofErr w:type="spellStart"/>
      <w:r>
        <w:rPr>
          <w:rStyle w:val="Emphasis"/>
          <w:rFonts w:ascii="Verdana" w:hAnsi="Verdana"/>
          <w:b/>
          <w:bCs/>
          <w:color w:val="000000"/>
          <w:sz w:val="21"/>
          <w:szCs w:val="21"/>
        </w:rPr>
        <w:t>emp_name</w:t>
      </w:r>
      <w:proofErr w:type="spellEnd"/>
      <w:r>
        <w:rPr>
          <w:rStyle w:val="Emphasis"/>
          <w:rFonts w:ascii="Verdana" w:hAnsi="Verdana"/>
          <w:b/>
          <w:bCs/>
          <w:color w:val="000000"/>
          <w:sz w:val="21"/>
          <w:szCs w:val="21"/>
        </w:rPr>
        <w:t xml:space="preserve">, </w:t>
      </w:r>
      <w:proofErr w:type="spellStart"/>
      <w:r>
        <w:rPr>
          <w:rStyle w:val="Emphasis"/>
          <w:rFonts w:ascii="Verdana" w:hAnsi="Verdana"/>
          <w:b/>
          <w:bCs/>
          <w:color w:val="000000"/>
          <w:sz w:val="21"/>
          <w:szCs w:val="21"/>
        </w:rPr>
        <w:t>dept_name</w:t>
      </w:r>
      <w:proofErr w:type="spellEnd"/>
      <w:r>
        <w:rPr>
          <w:rStyle w:val="Emphasis"/>
          <w:rFonts w:ascii="Verdana" w:hAnsi="Verdana"/>
          <w:b/>
          <w:bCs/>
          <w:color w:val="000000"/>
          <w:sz w:val="21"/>
          <w:szCs w:val="21"/>
        </w:rPr>
        <w:t xml:space="preserve">   FROM   </w:t>
      </w:r>
      <w:proofErr w:type="spellStart"/>
      <w:r>
        <w:rPr>
          <w:rStyle w:val="Emphasis"/>
          <w:rFonts w:ascii="Verdana" w:hAnsi="Verdana"/>
          <w:b/>
          <w:bCs/>
          <w:color w:val="000000"/>
          <w:sz w:val="21"/>
          <w:szCs w:val="21"/>
        </w:rPr>
        <w:t>emp</w:t>
      </w:r>
      <w:proofErr w:type="spellEnd"/>
      <w:r>
        <w:rPr>
          <w:rStyle w:val="Emphasis"/>
          <w:rFonts w:ascii="Verdana" w:hAnsi="Verdana"/>
          <w:b/>
          <w:bCs/>
          <w:color w:val="000000"/>
          <w:sz w:val="21"/>
          <w:szCs w:val="21"/>
        </w:rPr>
        <w:t xml:space="preserve">   FULL OUTER JOIN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 xml:space="preserve">   ON</w:t>
      </w:r>
      <w:proofErr w:type="gramStart"/>
      <w:r>
        <w:rPr>
          <w:rStyle w:val="Emphasis"/>
          <w:rFonts w:ascii="Verdana" w:hAnsi="Verdana"/>
          <w:b/>
          <w:bCs/>
          <w:color w:val="000000"/>
          <w:sz w:val="21"/>
          <w:szCs w:val="21"/>
        </w:rPr>
        <w:t>  (</w:t>
      </w:r>
      <w:proofErr w:type="spellStart"/>
      <w:proofErr w:type="gramEnd"/>
      <w:r>
        <w:rPr>
          <w:rStyle w:val="Emphasis"/>
          <w:rFonts w:ascii="Verdana" w:hAnsi="Verdana"/>
          <w:b/>
          <w:bCs/>
          <w:color w:val="000000"/>
          <w:sz w:val="21"/>
          <w:szCs w:val="21"/>
        </w:rPr>
        <w:t>emp.emp_id</w:t>
      </w:r>
      <w:proofErr w:type="spellEnd"/>
      <w:r>
        <w:rPr>
          <w:rStyle w:val="Emphasis"/>
          <w:rFonts w:ascii="Verdana" w:hAnsi="Verdana"/>
          <w:b/>
          <w:bCs/>
          <w:color w:val="000000"/>
          <w:sz w:val="21"/>
          <w:szCs w:val="21"/>
        </w:rPr>
        <w:t xml:space="preserve">  =  </w:t>
      </w:r>
      <w:proofErr w:type="spellStart"/>
      <w:r>
        <w:rPr>
          <w:rStyle w:val="Emphasis"/>
          <w:rFonts w:ascii="Verdana" w:hAnsi="Verdana"/>
          <w:b/>
          <w:bCs/>
          <w:color w:val="000000"/>
          <w:sz w:val="21"/>
          <w:szCs w:val="21"/>
        </w:rPr>
        <w:t>dept.dept_id</w:t>
      </w:r>
      <w:proofErr w:type="spellEnd"/>
      <w:r>
        <w:rPr>
          <w:rStyle w:val="Emphasis"/>
          <w:rFonts w:ascii="Verdana" w:hAnsi="Verdana"/>
          <w:b/>
          <w:bCs/>
          <w:color w:val="000000"/>
          <w:sz w:val="21"/>
          <w:szCs w:val="21"/>
        </w:rPr>
        <w:t>);</w:t>
      </w:r>
    </w:p>
    <w:p w:rsidR="0097182B" w:rsidRDefault="0097182B" w:rsidP="0097182B">
      <w:pPr>
        <w:pStyle w:val="NormalWeb"/>
        <w:shd w:val="clear" w:color="auto" w:fill="FFFFFF"/>
        <w:spacing w:before="0" w:beforeAutospacing="0" w:after="315" w:afterAutospacing="0"/>
        <w:rPr>
          <w:rFonts w:ascii="Verdana" w:hAnsi="Verdana"/>
          <w:color w:val="000000"/>
          <w:sz w:val="21"/>
          <w:szCs w:val="21"/>
        </w:rPr>
      </w:pPr>
      <w:proofErr w:type="gramStart"/>
      <w:r>
        <w:rPr>
          <w:rFonts w:ascii="Verdana" w:hAnsi="Verdana"/>
          <w:color w:val="000000"/>
          <w:sz w:val="21"/>
          <w:szCs w:val="21"/>
        </w:rPr>
        <w:t>and</w:t>
      </w:r>
      <w:proofErr w:type="gramEnd"/>
      <w:r>
        <w:rPr>
          <w:rFonts w:ascii="Verdana" w:hAnsi="Verdana"/>
          <w:color w:val="000000"/>
          <w:sz w:val="21"/>
          <w:szCs w:val="21"/>
        </w:rPr>
        <w:t xml:space="preserve"> the result of this query is</w:t>
      </w:r>
    </w:p>
    <w:p w:rsidR="0097182B" w:rsidRDefault="0097182B" w:rsidP="0097182B">
      <w:r>
        <w:rPr>
          <w:noProof/>
          <w:lang w:val="en-IN" w:eastAsia="en-IN"/>
        </w:rPr>
        <w:lastRenderedPageBreak/>
        <w:drawing>
          <wp:inline distT="0" distB="0" distL="0" distR="0">
            <wp:extent cx="3458058" cy="277216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6">
                      <a:extLst>
                        <a:ext uri="{28A0092B-C50C-407E-A947-70E740481C1C}">
                          <a14:useLocalDpi xmlns:a14="http://schemas.microsoft.com/office/drawing/2010/main" val="0"/>
                        </a:ext>
                      </a:extLst>
                    </a:blip>
                    <a:stretch>
                      <a:fillRect/>
                    </a:stretch>
                  </pic:blipFill>
                  <pic:spPr>
                    <a:xfrm>
                      <a:off x="0" y="0"/>
                      <a:ext cx="3458058" cy="2772162"/>
                    </a:xfrm>
                    <a:prstGeom prst="rect">
                      <a:avLst/>
                    </a:prstGeom>
                  </pic:spPr>
                </pic:pic>
              </a:graphicData>
            </a:graphic>
          </wp:inline>
        </w:drawing>
      </w:r>
    </w:p>
    <w:p w:rsidR="0097182B" w:rsidRPr="0097182B" w:rsidRDefault="0097182B" w:rsidP="0097182B"/>
    <w:p w:rsidR="0097182B" w:rsidRDefault="0097182B" w:rsidP="0097182B"/>
    <w:p w:rsidR="0097182B" w:rsidRDefault="0097182B" w:rsidP="0097182B">
      <w:pPr>
        <w:pStyle w:val="Heading2"/>
        <w:shd w:val="clear" w:color="auto" w:fill="FFFFFF"/>
        <w:spacing w:before="450" w:after="300" w:line="570" w:lineRule="atLeast"/>
        <w:rPr>
          <w:rFonts w:ascii="Arial" w:hAnsi="Arial" w:cs="Arial"/>
          <w:b w:val="0"/>
          <w:bCs w:val="0"/>
          <w:color w:val="111111"/>
          <w:sz w:val="41"/>
          <w:szCs w:val="41"/>
        </w:rPr>
      </w:pPr>
      <w:r>
        <w:rPr>
          <w:rStyle w:val="Strong"/>
          <w:rFonts w:ascii="Arial" w:hAnsi="Arial" w:cs="Arial"/>
          <w:b/>
          <w:bCs/>
          <w:color w:val="111111"/>
          <w:sz w:val="41"/>
          <w:szCs w:val="41"/>
        </w:rPr>
        <w:t xml:space="preserve">Query </w:t>
      </w:r>
      <w:proofErr w:type="gramStart"/>
      <w:r>
        <w:rPr>
          <w:rStyle w:val="Strong"/>
          <w:rFonts w:ascii="Arial" w:hAnsi="Arial" w:cs="Arial"/>
          <w:b/>
          <w:bCs/>
          <w:color w:val="111111"/>
          <w:sz w:val="41"/>
          <w:szCs w:val="41"/>
        </w:rPr>
        <w:t>2 :</w:t>
      </w:r>
      <w:proofErr w:type="gramEnd"/>
      <w:r>
        <w:rPr>
          <w:rStyle w:val="Strong"/>
          <w:rFonts w:ascii="Arial" w:hAnsi="Arial" w:cs="Arial"/>
          <w:b/>
          <w:bCs/>
          <w:color w:val="111111"/>
          <w:sz w:val="41"/>
          <w:szCs w:val="41"/>
        </w:rPr>
        <w:t xml:space="preserve"> Full Outer Join With USING clause</w:t>
      </w:r>
    </w:p>
    <w:p w:rsidR="0097182B" w:rsidRDefault="0097182B" w:rsidP="0097182B">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We use USING join condition when:</w:t>
      </w:r>
    </w:p>
    <w:p w:rsidR="0097182B" w:rsidRDefault="0097182B" w:rsidP="0097182B">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The column in join condition share the same name and same data type and are compared only using = comparison operator and no other comparison operator such as greater than, less than etc. </w:t>
      </w:r>
      <w:r>
        <w:rPr>
          <w:rFonts w:ascii="Verdana" w:hAnsi="Verdana"/>
          <w:color w:val="000000"/>
          <w:sz w:val="21"/>
          <w:szCs w:val="21"/>
        </w:rPr>
        <w:br/>
        <w:t xml:space="preserve">As you can see, in the join condition (ON clause) of Query 1 we have used </w:t>
      </w:r>
      <w:proofErr w:type="spellStart"/>
      <w:r>
        <w:rPr>
          <w:rFonts w:ascii="Verdana" w:hAnsi="Verdana"/>
          <w:color w:val="000000"/>
          <w:sz w:val="21"/>
          <w:szCs w:val="21"/>
        </w:rPr>
        <w:t>emp</w:t>
      </w:r>
      <w:proofErr w:type="spellEnd"/>
      <w:r>
        <w:rPr>
          <w:rFonts w:ascii="Verdana" w:hAnsi="Verdana"/>
          <w:color w:val="000000"/>
          <w:sz w:val="21"/>
          <w:szCs w:val="21"/>
        </w:rPr>
        <w:t xml:space="preserve"> id column of both the tables. This column shares the same name and same data type hence we can easily replace this ON clause with USING clause. Let’s do it. </w:t>
      </w:r>
    </w:p>
    <w:p w:rsidR="0097182B" w:rsidRDefault="0097182B" w:rsidP="0097182B">
      <w:pPr>
        <w:pStyle w:val="has-background"/>
        <w:shd w:val="clear" w:color="auto" w:fill="FCB900"/>
        <w:spacing w:before="0" w:beforeAutospacing="0" w:after="315" w:afterAutospacing="0"/>
        <w:rPr>
          <w:rFonts w:ascii="Verdana" w:hAnsi="Verdana"/>
          <w:color w:val="000000"/>
          <w:sz w:val="21"/>
          <w:szCs w:val="21"/>
        </w:rPr>
      </w:pPr>
      <w:r>
        <w:rPr>
          <w:rStyle w:val="Emphasis"/>
          <w:rFonts w:ascii="Verdana" w:hAnsi="Verdana"/>
          <w:b/>
          <w:bCs/>
          <w:color w:val="000000"/>
          <w:sz w:val="21"/>
          <w:szCs w:val="21"/>
        </w:rPr>
        <w:t xml:space="preserve">SELECT   </w:t>
      </w:r>
      <w:proofErr w:type="spellStart"/>
      <w:r>
        <w:rPr>
          <w:rStyle w:val="Emphasis"/>
          <w:rFonts w:ascii="Verdana" w:hAnsi="Verdana"/>
          <w:b/>
          <w:bCs/>
          <w:color w:val="000000"/>
          <w:sz w:val="21"/>
          <w:szCs w:val="21"/>
        </w:rPr>
        <w:t>emp_name</w:t>
      </w:r>
      <w:proofErr w:type="spellEnd"/>
      <w:r>
        <w:rPr>
          <w:rStyle w:val="Emphasis"/>
          <w:rFonts w:ascii="Verdana" w:hAnsi="Verdana"/>
          <w:b/>
          <w:bCs/>
          <w:color w:val="000000"/>
          <w:sz w:val="21"/>
          <w:szCs w:val="21"/>
        </w:rPr>
        <w:t xml:space="preserve">, </w:t>
      </w:r>
      <w:proofErr w:type="spellStart"/>
      <w:r>
        <w:rPr>
          <w:rStyle w:val="Emphasis"/>
          <w:rFonts w:ascii="Verdana" w:hAnsi="Verdana"/>
          <w:b/>
          <w:bCs/>
          <w:color w:val="000000"/>
          <w:sz w:val="21"/>
          <w:szCs w:val="21"/>
        </w:rPr>
        <w:t>dept_name</w:t>
      </w:r>
      <w:proofErr w:type="spellEnd"/>
      <w:r>
        <w:rPr>
          <w:rStyle w:val="Emphasis"/>
          <w:rFonts w:ascii="Verdana" w:hAnsi="Verdana"/>
          <w:b/>
          <w:bCs/>
          <w:color w:val="000000"/>
          <w:sz w:val="21"/>
          <w:szCs w:val="21"/>
        </w:rPr>
        <w:t xml:space="preserve">   FROM   </w:t>
      </w:r>
      <w:proofErr w:type="spellStart"/>
      <w:r>
        <w:rPr>
          <w:rStyle w:val="Emphasis"/>
          <w:rFonts w:ascii="Verdana" w:hAnsi="Verdana"/>
          <w:b/>
          <w:bCs/>
          <w:color w:val="000000"/>
          <w:sz w:val="21"/>
          <w:szCs w:val="21"/>
        </w:rPr>
        <w:t>emp</w:t>
      </w:r>
      <w:proofErr w:type="spellEnd"/>
      <w:r>
        <w:rPr>
          <w:rStyle w:val="Emphasis"/>
          <w:rFonts w:ascii="Verdana" w:hAnsi="Verdana"/>
          <w:b/>
          <w:bCs/>
          <w:color w:val="000000"/>
          <w:sz w:val="21"/>
          <w:szCs w:val="21"/>
        </w:rPr>
        <w:t xml:space="preserve">   FULL OUTER JOIN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 xml:space="preserve">   </w:t>
      </w:r>
      <w:proofErr w:type="gramStart"/>
      <w:r>
        <w:rPr>
          <w:rStyle w:val="Emphasis"/>
          <w:rFonts w:ascii="Verdana" w:hAnsi="Verdana"/>
          <w:b/>
          <w:bCs/>
          <w:color w:val="000000"/>
          <w:sz w:val="21"/>
          <w:szCs w:val="21"/>
        </w:rPr>
        <w:t>USING  (</w:t>
      </w:r>
      <w:proofErr w:type="spellStart"/>
      <w:proofErr w:type="gramEnd"/>
      <w:r>
        <w:rPr>
          <w:rStyle w:val="Emphasis"/>
          <w:rFonts w:ascii="Verdana" w:hAnsi="Verdana"/>
          <w:b/>
          <w:bCs/>
          <w:color w:val="000000"/>
          <w:sz w:val="21"/>
          <w:szCs w:val="21"/>
        </w:rPr>
        <w:t>emp_id</w:t>
      </w:r>
      <w:proofErr w:type="spellEnd"/>
      <w:r>
        <w:rPr>
          <w:rStyle w:val="Emphasis"/>
          <w:rFonts w:ascii="Verdana" w:hAnsi="Verdana"/>
          <w:b/>
          <w:bCs/>
          <w:color w:val="000000"/>
          <w:sz w:val="21"/>
          <w:szCs w:val="21"/>
        </w:rPr>
        <w:t>);</w:t>
      </w:r>
    </w:p>
    <w:p w:rsidR="0097182B" w:rsidRDefault="0097182B" w:rsidP="0097182B">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The result of this query is </w:t>
      </w:r>
    </w:p>
    <w:p w:rsidR="0097182B" w:rsidRDefault="0097182B" w:rsidP="0097182B">
      <w:r>
        <w:rPr>
          <w:noProof/>
          <w:lang w:val="en-IN" w:eastAsia="en-IN"/>
        </w:rPr>
        <w:lastRenderedPageBreak/>
        <w:drawing>
          <wp:inline distT="0" distB="0" distL="0" distR="0" wp14:anchorId="4B77E4D0" wp14:editId="5191E131">
            <wp:extent cx="3296110" cy="3105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3296110" cy="3105584"/>
                    </a:xfrm>
                    <a:prstGeom prst="rect">
                      <a:avLst/>
                    </a:prstGeom>
                  </pic:spPr>
                </pic:pic>
              </a:graphicData>
            </a:graphic>
          </wp:inline>
        </w:drawing>
      </w:r>
    </w:p>
    <w:p w:rsidR="0097182B" w:rsidRDefault="0097182B" w:rsidP="0097182B">
      <w:pPr>
        <w:pStyle w:val="Heading2"/>
        <w:shd w:val="clear" w:color="auto" w:fill="FFFFFF"/>
        <w:spacing w:before="450" w:after="300" w:line="570" w:lineRule="atLeast"/>
        <w:rPr>
          <w:rFonts w:ascii="Arial" w:hAnsi="Arial" w:cs="Arial"/>
          <w:b w:val="0"/>
          <w:bCs w:val="0"/>
          <w:color w:val="111111"/>
          <w:sz w:val="41"/>
          <w:szCs w:val="41"/>
        </w:rPr>
      </w:pPr>
      <w:r>
        <w:rPr>
          <w:rFonts w:ascii="Arial" w:hAnsi="Arial" w:cs="Arial"/>
          <w:color w:val="111111"/>
          <w:sz w:val="41"/>
          <w:szCs w:val="41"/>
        </w:rPr>
        <w:br/>
      </w:r>
      <w:r>
        <w:rPr>
          <w:rStyle w:val="Strong"/>
          <w:rFonts w:ascii="Arial" w:hAnsi="Arial" w:cs="Arial"/>
          <w:b/>
          <w:bCs/>
          <w:color w:val="111111"/>
          <w:sz w:val="41"/>
          <w:szCs w:val="41"/>
        </w:rPr>
        <w:t xml:space="preserve">Query </w:t>
      </w:r>
      <w:proofErr w:type="gramStart"/>
      <w:r>
        <w:rPr>
          <w:rStyle w:val="Strong"/>
          <w:rFonts w:ascii="Arial" w:hAnsi="Arial" w:cs="Arial"/>
          <w:b/>
          <w:bCs/>
          <w:color w:val="111111"/>
          <w:sz w:val="41"/>
          <w:szCs w:val="41"/>
        </w:rPr>
        <w:t>3 :</w:t>
      </w:r>
      <w:proofErr w:type="gramEnd"/>
      <w:r>
        <w:rPr>
          <w:rStyle w:val="Strong"/>
          <w:rFonts w:ascii="Arial" w:hAnsi="Arial" w:cs="Arial"/>
          <w:b/>
          <w:bCs/>
          <w:color w:val="111111"/>
          <w:sz w:val="41"/>
          <w:szCs w:val="41"/>
        </w:rPr>
        <w:t xml:space="preserve"> Full Outer Join With WHERE clause</w:t>
      </w:r>
    </w:p>
    <w:p w:rsidR="0097182B" w:rsidRDefault="0097182B" w:rsidP="0097182B">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You can also limit the result by using WHERE clause. Say you want to see the name of only those employees and their departments who have a salary of less than 50000</w:t>
      </w:r>
      <w:r>
        <w:rPr>
          <w:rFonts w:ascii="Verdana" w:hAnsi="Verdana"/>
          <w:color w:val="000000"/>
          <w:sz w:val="21"/>
          <w:szCs w:val="21"/>
        </w:rPr>
        <w:br/>
        <w:t>For that we can modify our query 2 and add a where clause to it.</w:t>
      </w:r>
    </w:p>
    <w:p w:rsidR="0097182B" w:rsidRDefault="0097182B" w:rsidP="0097182B">
      <w:pPr>
        <w:pStyle w:val="has-background"/>
        <w:shd w:val="clear" w:color="auto" w:fill="FCB900"/>
        <w:spacing w:before="0" w:beforeAutospacing="0" w:after="315" w:afterAutospacing="0"/>
        <w:rPr>
          <w:rFonts w:ascii="Verdana" w:hAnsi="Verdana"/>
          <w:color w:val="000000"/>
          <w:sz w:val="21"/>
          <w:szCs w:val="21"/>
        </w:rPr>
      </w:pPr>
      <w:r>
        <w:rPr>
          <w:rStyle w:val="Emphasis"/>
          <w:rFonts w:ascii="Verdana" w:hAnsi="Verdana"/>
          <w:b/>
          <w:bCs/>
          <w:color w:val="000000"/>
          <w:sz w:val="21"/>
          <w:szCs w:val="21"/>
        </w:rPr>
        <w:t xml:space="preserve">SELECT   </w:t>
      </w:r>
      <w:proofErr w:type="spellStart"/>
      <w:r>
        <w:rPr>
          <w:rStyle w:val="Emphasis"/>
          <w:rFonts w:ascii="Verdana" w:hAnsi="Verdana"/>
          <w:b/>
          <w:bCs/>
          <w:color w:val="000000"/>
          <w:sz w:val="21"/>
          <w:szCs w:val="21"/>
        </w:rPr>
        <w:t>emp_name</w:t>
      </w:r>
      <w:proofErr w:type="spellEnd"/>
      <w:r>
        <w:rPr>
          <w:rStyle w:val="Emphasis"/>
          <w:rFonts w:ascii="Verdana" w:hAnsi="Verdana"/>
          <w:b/>
          <w:bCs/>
          <w:color w:val="000000"/>
          <w:sz w:val="21"/>
          <w:szCs w:val="21"/>
        </w:rPr>
        <w:t xml:space="preserve">, </w:t>
      </w:r>
      <w:proofErr w:type="spellStart"/>
      <w:r>
        <w:rPr>
          <w:rStyle w:val="Emphasis"/>
          <w:rFonts w:ascii="Verdana" w:hAnsi="Verdana"/>
          <w:b/>
          <w:bCs/>
          <w:color w:val="000000"/>
          <w:sz w:val="21"/>
          <w:szCs w:val="21"/>
        </w:rPr>
        <w:t>dept_name</w:t>
      </w:r>
      <w:proofErr w:type="spellEnd"/>
      <w:r>
        <w:rPr>
          <w:rStyle w:val="Emphasis"/>
          <w:rFonts w:ascii="Verdana" w:hAnsi="Verdana"/>
          <w:b/>
          <w:bCs/>
          <w:color w:val="000000"/>
          <w:sz w:val="21"/>
          <w:szCs w:val="21"/>
        </w:rPr>
        <w:t xml:space="preserve">, </w:t>
      </w:r>
      <w:proofErr w:type="spellStart"/>
      <w:r>
        <w:rPr>
          <w:rStyle w:val="Emphasis"/>
          <w:rFonts w:ascii="Verdana" w:hAnsi="Verdana"/>
          <w:b/>
          <w:bCs/>
          <w:color w:val="000000"/>
          <w:sz w:val="21"/>
          <w:szCs w:val="21"/>
        </w:rPr>
        <w:t>emp_salary</w:t>
      </w:r>
      <w:proofErr w:type="spellEnd"/>
      <w:r>
        <w:rPr>
          <w:rStyle w:val="Emphasis"/>
          <w:rFonts w:ascii="Verdana" w:hAnsi="Verdana"/>
          <w:b/>
          <w:bCs/>
          <w:color w:val="000000"/>
          <w:sz w:val="21"/>
          <w:szCs w:val="21"/>
        </w:rPr>
        <w:t xml:space="preserve">   FROM   </w:t>
      </w:r>
      <w:proofErr w:type="spellStart"/>
      <w:r>
        <w:rPr>
          <w:rStyle w:val="Emphasis"/>
          <w:rFonts w:ascii="Verdana" w:hAnsi="Verdana"/>
          <w:b/>
          <w:bCs/>
          <w:color w:val="000000"/>
          <w:sz w:val="21"/>
          <w:szCs w:val="21"/>
        </w:rPr>
        <w:t>emp</w:t>
      </w:r>
      <w:proofErr w:type="spellEnd"/>
      <w:r>
        <w:rPr>
          <w:rStyle w:val="Emphasis"/>
          <w:rFonts w:ascii="Verdana" w:hAnsi="Verdana"/>
          <w:b/>
          <w:bCs/>
          <w:color w:val="000000"/>
          <w:sz w:val="21"/>
          <w:szCs w:val="21"/>
        </w:rPr>
        <w:t xml:space="preserve">   FULL OUTER JOIN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 xml:space="preserve">   </w:t>
      </w:r>
      <w:proofErr w:type="gramStart"/>
      <w:r>
        <w:rPr>
          <w:rStyle w:val="Emphasis"/>
          <w:rFonts w:ascii="Verdana" w:hAnsi="Verdana"/>
          <w:b/>
          <w:bCs/>
          <w:color w:val="000000"/>
          <w:sz w:val="21"/>
          <w:szCs w:val="21"/>
        </w:rPr>
        <w:t>USING  (</w:t>
      </w:r>
      <w:proofErr w:type="spellStart"/>
      <w:proofErr w:type="gramEnd"/>
      <w:r>
        <w:rPr>
          <w:rStyle w:val="Emphasis"/>
          <w:rFonts w:ascii="Verdana" w:hAnsi="Verdana"/>
          <w:b/>
          <w:bCs/>
          <w:color w:val="000000"/>
          <w:sz w:val="21"/>
          <w:szCs w:val="21"/>
        </w:rPr>
        <w:t>emp_id</w:t>
      </w:r>
      <w:proofErr w:type="spellEnd"/>
      <w:r>
        <w:rPr>
          <w:rStyle w:val="Emphasis"/>
          <w:rFonts w:ascii="Verdana" w:hAnsi="Verdana"/>
          <w:b/>
          <w:bCs/>
          <w:color w:val="000000"/>
          <w:sz w:val="21"/>
          <w:szCs w:val="21"/>
        </w:rPr>
        <w:t>) </w:t>
      </w:r>
      <w:r>
        <w:rPr>
          <w:rFonts w:ascii="Verdana" w:hAnsi="Verdana"/>
          <w:b/>
          <w:bCs/>
          <w:i/>
          <w:iCs/>
          <w:color w:val="000000"/>
          <w:sz w:val="21"/>
          <w:szCs w:val="21"/>
        </w:rPr>
        <w:br/>
      </w:r>
      <w:r>
        <w:rPr>
          <w:rStyle w:val="Emphasis"/>
          <w:rFonts w:ascii="Verdana" w:hAnsi="Verdana"/>
          <w:b/>
          <w:bCs/>
          <w:color w:val="000000"/>
          <w:sz w:val="21"/>
          <w:szCs w:val="21"/>
        </w:rPr>
        <w:t xml:space="preserve">WHERE </w:t>
      </w:r>
      <w:proofErr w:type="spellStart"/>
      <w:r>
        <w:rPr>
          <w:rStyle w:val="Emphasis"/>
          <w:rFonts w:ascii="Verdana" w:hAnsi="Verdana"/>
          <w:b/>
          <w:bCs/>
          <w:color w:val="000000"/>
          <w:sz w:val="21"/>
          <w:szCs w:val="21"/>
        </w:rPr>
        <w:t>emp.emp_salary</w:t>
      </w:r>
      <w:proofErr w:type="spellEnd"/>
      <w:r>
        <w:rPr>
          <w:rStyle w:val="Emphasis"/>
          <w:rFonts w:ascii="Verdana" w:hAnsi="Verdana"/>
          <w:b/>
          <w:bCs/>
          <w:color w:val="000000"/>
          <w:sz w:val="21"/>
          <w:szCs w:val="21"/>
        </w:rPr>
        <w:t xml:space="preserve"> &lt; 50000;</w:t>
      </w:r>
    </w:p>
    <w:p w:rsidR="0097182B" w:rsidRDefault="0097182B" w:rsidP="0097182B">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On executing this query you will get only those employees and their departments who have salary less than 50,000 </w:t>
      </w:r>
    </w:p>
    <w:p w:rsidR="0097182B" w:rsidRDefault="0097182B" w:rsidP="0097182B">
      <w:r>
        <w:rPr>
          <w:noProof/>
          <w:lang w:val="en-IN" w:eastAsia="en-IN"/>
        </w:rPr>
        <w:lastRenderedPageBreak/>
        <w:drawing>
          <wp:inline distT="0" distB="0" distL="0" distR="0">
            <wp:extent cx="4105848" cy="224821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7">
                      <a:extLst>
                        <a:ext uri="{28A0092B-C50C-407E-A947-70E740481C1C}">
                          <a14:useLocalDpi xmlns:a14="http://schemas.microsoft.com/office/drawing/2010/main" val="0"/>
                        </a:ext>
                      </a:extLst>
                    </a:blip>
                    <a:stretch>
                      <a:fillRect/>
                    </a:stretch>
                  </pic:blipFill>
                  <pic:spPr>
                    <a:xfrm>
                      <a:off x="0" y="0"/>
                      <a:ext cx="4105848" cy="2248214"/>
                    </a:xfrm>
                    <a:prstGeom prst="rect">
                      <a:avLst/>
                    </a:prstGeom>
                  </pic:spPr>
                </pic:pic>
              </a:graphicData>
            </a:graphic>
          </wp:inline>
        </w:drawing>
      </w:r>
    </w:p>
    <w:p w:rsidR="0097182B" w:rsidRDefault="0097182B" w:rsidP="0097182B"/>
    <w:p w:rsidR="0097182B" w:rsidRDefault="0097182B" w:rsidP="0097182B">
      <w:pPr>
        <w:pStyle w:val="Heading2"/>
        <w:shd w:val="clear" w:color="auto" w:fill="FFFFFF"/>
        <w:spacing w:before="450" w:after="300" w:line="570" w:lineRule="atLeast"/>
        <w:rPr>
          <w:rFonts w:ascii="Arial" w:hAnsi="Arial" w:cs="Arial"/>
          <w:b w:val="0"/>
          <w:bCs w:val="0"/>
          <w:color w:val="111111"/>
          <w:sz w:val="41"/>
          <w:szCs w:val="41"/>
        </w:rPr>
      </w:pPr>
      <w:r>
        <w:rPr>
          <w:rStyle w:val="Strong"/>
          <w:rFonts w:ascii="Arial" w:hAnsi="Arial" w:cs="Arial"/>
          <w:b/>
          <w:bCs/>
          <w:color w:val="111111"/>
          <w:sz w:val="41"/>
          <w:szCs w:val="41"/>
        </w:rPr>
        <w:t xml:space="preserve">Query </w:t>
      </w:r>
      <w:proofErr w:type="gramStart"/>
      <w:r>
        <w:rPr>
          <w:rStyle w:val="Strong"/>
          <w:rFonts w:ascii="Arial" w:hAnsi="Arial" w:cs="Arial"/>
          <w:b/>
          <w:bCs/>
          <w:color w:val="111111"/>
          <w:sz w:val="41"/>
          <w:szCs w:val="41"/>
        </w:rPr>
        <w:t>4 :</w:t>
      </w:r>
      <w:proofErr w:type="gramEnd"/>
      <w:r>
        <w:rPr>
          <w:rStyle w:val="Strong"/>
          <w:rFonts w:ascii="Arial" w:hAnsi="Arial" w:cs="Arial"/>
          <w:b/>
          <w:bCs/>
          <w:color w:val="111111"/>
          <w:sz w:val="41"/>
          <w:szCs w:val="41"/>
        </w:rPr>
        <w:t xml:space="preserve"> Full Outer Join With ORDER BY clause</w:t>
      </w:r>
    </w:p>
    <w:p w:rsidR="0097182B" w:rsidRDefault="0097182B" w:rsidP="0097182B">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Similarly you can sort the result using ORDER BY clause. Say you want to sort the result of query 3 in ascending order according to the employee name (</w:t>
      </w:r>
      <w:proofErr w:type="spellStart"/>
      <w:r>
        <w:rPr>
          <w:rFonts w:ascii="Verdana" w:hAnsi="Verdana"/>
          <w:color w:val="000000"/>
          <w:sz w:val="21"/>
          <w:szCs w:val="21"/>
        </w:rPr>
        <w:t>emp_name</w:t>
      </w:r>
      <w:proofErr w:type="spellEnd"/>
      <w:r>
        <w:rPr>
          <w:rFonts w:ascii="Verdana" w:hAnsi="Verdana"/>
          <w:color w:val="000000"/>
          <w:sz w:val="21"/>
          <w:szCs w:val="21"/>
        </w:rPr>
        <w:t xml:space="preserve"> column) For that just add the ORDER BY clause followed by the column name which is </w:t>
      </w:r>
      <w:proofErr w:type="spellStart"/>
      <w:r>
        <w:rPr>
          <w:rFonts w:ascii="Verdana" w:hAnsi="Verdana"/>
          <w:color w:val="000000"/>
          <w:sz w:val="21"/>
          <w:szCs w:val="21"/>
        </w:rPr>
        <w:t>emp_name</w:t>
      </w:r>
      <w:proofErr w:type="spellEnd"/>
      <w:r>
        <w:rPr>
          <w:rFonts w:ascii="Verdana" w:hAnsi="Verdana"/>
          <w:color w:val="000000"/>
          <w:sz w:val="21"/>
          <w:szCs w:val="21"/>
        </w:rPr>
        <w:t xml:space="preserve"> in our case. </w:t>
      </w:r>
    </w:p>
    <w:p w:rsidR="0097182B" w:rsidRDefault="0097182B" w:rsidP="0097182B">
      <w:pPr>
        <w:pStyle w:val="has-background"/>
        <w:shd w:val="clear" w:color="auto" w:fill="FCB900"/>
        <w:spacing w:before="0" w:beforeAutospacing="0" w:after="315" w:afterAutospacing="0"/>
        <w:rPr>
          <w:rFonts w:ascii="Verdana" w:hAnsi="Verdana"/>
          <w:color w:val="000000"/>
          <w:sz w:val="21"/>
          <w:szCs w:val="21"/>
        </w:rPr>
      </w:pPr>
      <w:r>
        <w:rPr>
          <w:rStyle w:val="Emphasis"/>
          <w:rFonts w:ascii="Verdana" w:hAnsi="Verdana"/>
          <w:b/>
          <w:bCs/>
          <w:color w:val="000000"/>
          <w:sz w:val="21"/>
          <w:szCs w:val="21"/>
        </w:rPr>
        <w:t xml:space="preserve">SELECT   </w:t>
      </w:r>
      <w:proofErr w:type="spellStart"/>
      <w:r>
        <w:rPr>
          <w:rStyle w:val="Emphasis"/>
          <w:rFonts w:ascii="Verdana" w:hAnsi="Verdana"/>
          <w:b/>
          <w:bCs/>
          <w:color w:val="000000"/>
          <w:sz w:val="21"/>
          <w:szCs w:val="21"/>
        </w:rPr>
        <w:t>emp_name</w:t>
      </w:r>
      <w:proofErr w:type="spellEnd"/>
      <w:r>
        <w:rPr>
          <w:rStyle w:val="Emphasis"/>
          <w:rFonts w:ascii="Verdana" w:hAnsi="Verdana"/>
          <w:b/>
          <w:bCs/>
          <w:color w:val="000000"/>
          <w:sz w:val="21"/>
          <w:szCs w:val="21"/>
        </w:rPr>
        <w:t xml:space="preserve">, </w:t>
      </w:r>
      <w:proofErr w:type="spellStart"/>
      <w:r>
        <w:rPr>
          <w:rStyle w:val="Emphasis"/>
          <w:rFonts w:ascii="Verdana" w:hAnsi="Verdana"/>
          <w:b/>
          <w:bCs/>
          <w:color w:val="000000"/>
          <w:sz w:val="21"/>
          <w:szCs w:val="21"/>
        </w:rPr>
        <w:t>dept_name</w:t>
      </w:r>
      <w:proofErr w:type="spellEnd"/>
      <w:r>
        <w:rPr>
          <w:rStyle w:val="Emphasis"/>
          <w:rFonts w:ascii="Verdana" w:hAnsi="Verdana"/>
          <w:b/>
          <w:bCs/>
          <w:color w:val="000000"/>
          <w:sz w:val="21"/>
          <w:szCs w:val="21"/>
        </w:rPr>
        <w:t xml:space="preserve">   FROM   </w:t>
      </w:r>
      <w:proofErr w:type="spellStart"/>
      <w:r>
        <w:rPr>
          <w:rStyle w:val="Emphasis"/>
          <w:rFonts w:ascii="Verdana" w:hAnsi="Verdana"/>
          <w:b/>
          <w:bCs/>
          <w:color w:val="000000"/>
          <w:sz w:val="21"/>
          <w:szCs w:val="21"/>
        </w:rPr>
        <w:t>emp</w:t>
      </w:r>
      <w:proofErr w:type="spellEnd"/>
      <w:r>
        <w:rPr>
          <w:rStyle w:val="Emphasis"/>
          <w:rFonts w:ascii="Verdana" w:hAnsi="Verdana"/>
          <w:b/>
          <w:bCs/>
          <w:color w:val="000000"/>
          <w:sz w:val="21"/>
          <w:szCs w:val="21"/>
        </w:rPr>
        <w:t xml:space="preserve">   FULL OUTER JOIN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 xml:space="preserve">   </w:t>
      </w:r>
      <w:proofErr w:type="gramStart"/>
      <w:r>
        <w:rPr>
          <w:rStyle w:val="Emphasis"/>
          <w:rFonts w:ascii="Verdana" w:hAnsi="Verdana"/>
          <w:b/>
          <w:bCs/>
          <w:color w:val="000000"/>
          <w:sz w:val="21"/>
          <w:szCs w:val="21"/>
        </w:rPr>
        <w:t>USING  (</w:t>
      </w:r>
      <w:proofErr w:type="spellStart"/>
      <w:proofErr w:type="gramEnd"/>
      <w:r>
        <w:rPr>
          <w:rStyle w:val="Emphasis"/>
          <w:rFonts w:ascii="Verdana" w:hAnsi="Verdana"/>
          <w:b/>
          <w:bCs/>
          <w:color w:val="000000"/>
          <w:sz w:val="21"/>
          <w:szCs w:val="21"/>
        </w:rPr>
        <w:t>emp_id</w:t>
      </w:r>
      <w:proofErr w:type="spellEnd"/>
      <w:r>
        <w:rPr>
          <w:rStyle w:val="Emphasis"/>
          <w:rFonts w:ascii="Verdana" w:hAnsi="Verdana"/>
          <w:b/>
          <w:bCs/>
          <w:color w:val="000000"/>
          <w:sz w:val="21"/>
          <w:szCs w:val="21"/>
        </w:rPr>
        <w:t>)  </w:t>
      </w:r>
      <w:r>
        <w:rPr>
          <w:rFonts w:ascii="Verdana" w:hAnsi="Verdana"/>
          <w:b/>
          <w:bCs/>
          <w:i/>
          <w:iCs/>
          <w:color w:val="000000"/>
          <w:sz w:val="21"/>
          <w:szCs w:val="21"/>
        </w:rPr>
        <w:br/>
      </w:r>
      <w:r>
        <w:rPr>
          <w:rStyle w:val="Emphasis"/>
          <w:rFonts w:ascii="Verdana" w:hAnsi="Verdana"/>
          <w:b/>
          <w:bCs/>
          <w:color w:val="000000"/>
          <w:sz w:val="21"/>
          <w:szCs w:val="21"/>
        </w:rPr>
        <w:t xml:space="preserve">WHERE </w:t>
      </w:r>
      <w:proofErr w:type="spellStart"/>
      <w:r>
        <w:rPr>
          <w:rStyle w:val="Emphasis"/>
          <w:rFonts w:ascii="Verdana" w:hAnsi="Verdana"/>
          <w:b/>
          <w:bCs/>
          <w:color w:val="000000"/>
          <w:sz w:val="21"/>
          <w:szCs w:val="21"/>
        </w:rPr>
        <w:t>emp.emp_salary</w:t>
      </w:r>
      <w:proofErr w:type="spellEnd"/>
      <w:r>
        <w:rPr>
          <w:rStyle w:val="Emphasis"/>
          <w:rFonts w:ascii="Verdana" w:hAnsi="Verdana"/>
          <w:b/>
          <w:bCs/>
          <w:color w:val="000000"/>
          <w:sz w:val="21"/>
          <w:szCs w:val="21"/>
        </w:rPr>
        <w:t xml:space="preserve"> &lt; 50000  ORDER BY </w:t>
      </w:r>
      <w:proofErr w:type="spellStart"/>
      <w:r>
        <w:rPr>
          <w:rStyle w:val="Emphasis"/>
          <w:rFonts w:ascii="Verdana" w:hAnsi="Verdana"/>
          <w:b/>
          <w:bCs/>
          <w:color w:val="000000"/>
          <w:sz w:val="21"/>
          <w:szCs w:val="21"/>
        </w:rPr>
        <w:t>emp_name</w:t>
      </w:r>
      <w:proofErr w:type="spellEnd"/>
      <w:r>
        <w:rPr>
          <w:rStyle w:val="Emphasis"/>
          <w:rFonts w:ascii="Verdana" w:hAnsi="Verdana"/>
          <w:b/>
          <w:bCs/>
          <w:color w:val="000000"/>
          <w:sz w:val="21"/>
          <w:szCs w:val="21"/>
        </w:rPr>
        <w:t>;</w:t>
      </w:r>
    </w:p>
    <w:p w:rsidR="0097182B" w:rsidRDefault="0097182B" w:rsidP="0097182B">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If you execute this query then by default the result will be sorted in ascending order. </w:t>
      </w:r>
    </w:p>
    <w:p w:rsidR="0097182B" w:rsidRDefault="0097182B" w:rsidP="0097182B">
      <w:r>
        <w:rPr>
          <w:noProof/>
          <w:lang w:val="en-IN" w:eastAsia="en-IN"/>
        </w:rPr>
        <w:drawing>
          <wp:inline distT="0" distB="0" distL="0" distR="0">
            <wp:extent cx="3572374" cy="222916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8">
                      <a:extLst>
                        <a:ext uri="{28A0092B-C50C-407E-A947-70E740481C1C}">
                          <a14:useLocalDpi xmlns:a14="http://schemas.microsoft.com/office/drawing/2010/main" val="0"/>
                        </a:ext>
                      </a:extLst>
                    </a:blip>
                    <a:stretch>
                      <a:fillRect/>
                    </a:stretch>
                  </pic:blipFill>
                  <pic:spPr>
                    <a:xfrm>
                      <a:off x="0" y="0"/>
                      <a:ext cx="3572374" cy="2229161"/>
                    </a:xfrm>
                    <a:prstGeom prst="rect">
                      <a:avLst/>
                    </a:prstGeom>
                  </pic:spPr>
                </pic:pic>
              </a:graphicData>
            </a:graphic>
          </wp:inline>
        </w:drawing>
      </w:r>
    </w:p>
    <w:p w:rsidR="0097182B" w:rsidRDefault="0097182B" w:rsidP="0097182B"/>
    <w:p w:rsidR="0097182B" w:rsidRDefault="0097182B" w:rsidP="0097182B">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lastRenderedPageBreak/>
        <w:t>If you write DESC right after the column, your result will be sorted in descending order. For Example </w:t>
      </w:r>
    </w:p>
    <w:p w:rsidR="0097182B" w:rsidRDefault="0097182B" w:rsidP="0097182B">
      <w:pPr>
        <w:pStyle w:val="has-background"/>
        <w:shd w:val="clear" w:color="auto" w:fill="FCB900"/>
        <w:spacing w:before="0" w:beforeAutospacing="0" w:after="315" w:afterAutospacing="0"/>
        <w:rPr>
          <w:rFonts w:ascii="Verdana" w:hAnsi="Verdana"/>
          <w:color w:val="000000"/>
          <w:sz w:val="21"/>
          <w:szCs w:val="21"/>
        </w:rPr>
      </w:pPr>
      <w:r>
        <w:rPr>
          <w:rStyle w:val="Strong"/>
          <w:rFonts w:ascii="Verdana" w:hAnsi="Verdana"/>
          <w:i/>
          <w:iCs/>
          <w:color w:val="000000"/>
          <w:sz w:val="21"/>
          <w:szCs w:val="21"/>
        </w:rPr>
        <w:t xml:space="preserve">SELECT   </w:t>
      </w:r>
      <w:proofErr w:type="spellStart"/>
      <w:r>
        <w:rPr>
          <w:rStyle w:val="Strong"/>
          <w:rFonts w:ascii="Verdana" w:hAnsi="Verdana"/>
          <w:i/>
          <w:iCs/>
          <w:color w:val="000000"/>
          <w:sz w:val="21"/>
          <w:szCs w:val="21"/>
        </w:rPr>
        <w:t>emp_name</w:t>
      </w:r>
      <w:proofErr w:type="spellEnd"/>
      <w:r>
        <w:rPr>
          <w:rStyle w:val="Strong"/>
          <w:rFonts w:ascii="Verdana" w:hAnsi="Verdana"/>
          <w:i/>
          <w:iCs/>
          <w:color w:val="000000"/>
          <w:sz w:val="21"/>
          <w:szCs w:val="21"/>
        </w:rPr>
        <w:t xml:space="preserve">, </w:t>
      </w:r>
      <w:proofErr w:type="spellStart"/>
      <w:r>
        <w:rPr>
          <w:rStyle w:val="Strong"/>
          <w:rFonts w:ascii="Verdana" w:hAnsi="Verdana"/>
          <w:i/>
          <w:iCs/>
          <w:color w:val="000000"/>
          <w:sz w:val="21"/>
          <w:szCs w:val="21"/>
        </w:rPr>
        <w:t>dept_name</w:t>
      </w:r>
      <w:proofErr w:type="spellEnd"/>
      <w:r>
        <w:rPr>
          <w:rStyle w:val="Strong"/>
          <w:rFonts w:ascii="Verdana" w:hAnsi="Verdana"/>
          <w:i/>
          <w:iCs/>
          <w:color w:val="000000"/>
          <w:sz w:val="21"/>
          <w:szCs w:val="21"/>
        </w:rPr>
        <w:t xml:space="preserve">   FROM   </w:t>
      </w:r>
      <w:proofErr w:type="spellStart"/>
      <w:r>
        <w:rPr>
          <w:rStyle w:val="Strong"/>
          <w:rFonts w:ascii="Verdana" w:hAnsi="Verdana"/>
          <w:i/>
          <w:iCs/>
          <w:color w:val="000000"/>
          <w:sz w:val="21"/>
          <w:szCs w:val="21"/>
        </w:rPr>
        <w:t>emp</w:t>
      </w:r>
      <w:proofErr w:type="spellEnd"/>
      <w:r>
        <w:rPr>
          <w:rStyle w:val="Strong"/>
          <w:rFonts w:ascii="Verdana" w:hAnsi="Verdana"/>
          <w:i/>
          <w:iCs/>
          <w:color w:val="000000"/>
          <w:sz w:val="21"/>
          <w:szCs w:val="21"/>
        </w:rPr>
        <w:t xml:space="preserve">   FULL OUTER JOIN   </w:t>
      </w:r>
      <w:proofErr w:type="spellStart"/>
      <w:r>
        <w:rPr>
          <w:rStyle w:val="Strong"/>
          <w:rFonts w:ascii="Verdana" w:hAnsi="Verdana"/>
          <w:i/>
          <w:iCs/>
          <w:color w:val="000000"/>
          <w:sz w:val="21"/>
          <w:szCs w:val="21"/>
        </w:rPr>
        <w:t>dept</w:t>
      </w:r>
      <w:proofErr w:type="spellEnd"/>
      <w:r>
        <w:rPr>
          <w:rStyle w:val="Strong"/>
          <w:rFonts w:ascii="Verdana" w:hAnsi="Verdana"/>
          <w:i/>
          <w:iCs/>
          <w:color w:val="000000"/>
          <w:sz w:val="21"/>
          <w:szCs w:val="21"/>
        </w:rPr>
        <w:t xml:space="preserve">   </w:t>
      </w:r>
      <w:proofErr w:type="gramStart"/>
      <w:r>
        <w:rPr>
          <w:rStyle w:val="Strong"/>
          <w:rFonts w:ascii="Verdana" w:hAnsi="Verdana"/>
          <w:i/>
          <w:iCs/>
          <w:color w:val="000000"/>
          <w:sz w:val="21"/>
          <w:szCs w:val="21"/>
        </w:rPr>
        <w:t>USING  (</w:t>
      </w:r>
      <w:proofErr w:type="spellStart"/>
      <w:proofErr w:type="gramEnd"/>
      <w:r>
        <w:rPr>
          <w:rStyle w:val="Strong"/>
          <w:rFonts w:ascii="Verdana" w:hAnsi="Verdana"/>
          <w:i/>
          <w:iCs/>
          <w:color w:val="000000"/>
          <w:sz w:val="21"/>
          <w:szCs w:val="21"/>
        </w:rPr>
        <w:t>emp_id</w:t>
      </w:r>
      <w:proofErr w:type="spellEnd"/>
      <w:r>
        <w:rPr>
          <w:rStyle w:val="Strong"/>
          <w:rFonts w:ascii="Verdana" w:hAnsi="Verdana"/>
          <w:i/>
          <w:iCs/>
          <w:color w:val="000000"/>
          <w:sz w:val="21"/>
          <w:szCs w:val="21"/>
        </w:rPr>
        <w:t>)  </w:t>
      </w:r>
      <w:r>
        <w:rPr>
          <w:rFonts w:ascii="Verdana" w:hAnsi="Verdana"/>
          <w:b/>
          <w:bCs/>
          <w:i/>
          <w:iCs/>
          <w:color w:val="000000"/>
          <w:sz w:val="21"/>
          <w:szCs w:val="21"/>
        </w:rPr>
        <w:br/>
      </w:r>
      <w:r>
        <w:rPr>
          <w:rStyle w:val="Strong"/>
          <w:rFonts w:ascii="Verdana" w:hAnsi="Verdana"/>
          <w:i/>
          <w:iCs/>
          <w:color w:val="000000"/>
          <w:sz w:val="21"/>
          <w:szCs w:val="21"/>
        </w:rPr>
        <w:t xml:space="preserve">WHERE </w:t>
      </w:r>
      <w:proofErr w:type="spellStart"/>
      <w:r>
        <w:rPr>
          <w:rStyle w:val="Strong"/>
          <w:rFonts w:ascii="Verdana" w:hAnsi="Verdana"/>
          <w:i/>
          <w:iCs/>
          <w:color w:val="000000"/>
          <w:sz w:val="21"/>
          <w:szCs w:val="21"/>
        </w:rPr>
        <w:t>emp.emp_salary</w:t>
      </w:r>
      <w:proofErr w:type="spellEnd"/>
      <w:r>
        <w:rPr>
          <w:rStyle w:val="Strong"/>
          <w:rFonts w:ascii="Verdana" w:hAnsi="Verdana"/>
          <w:i/>
          <w:iCs/>
          <w:color w:val="000000"/>
          <w:sz w:val="21"/>
          <w:szCs w:val="21"/>
        </w:rPr>
        <w:t xml:space="preserve"> &lt; 50000   ORDER BY </w:t>
      </w:r>
      <w:proofErr w:type="spellStart"/>
      <w:r>
        <w:rPr>
          <w:rStyle w:val="Strong"/>
          <w:rFonts w:ascii="Verdana" w:hAnsi="Verdana"/>
          <w:i/>
          <w:iCs/>
          <w:color w:val="000000"/>
          <w:sz w:val="21"/>
          <w:szCs w:val="21"/>
        </w:rPr>
        <w:t>emp_name</w:t>
      </w:r>
      <w:proofErr w:type="spellEnd"/>
      <w:r>
        <w:rPr>
          <w:rStyle w:val="Strong"/>
          <w:rFonts w:ascii="Verdana" w:hAnsi="Verdana"/>
          <w:i/>
          <w:iCs/>
          <w:color w:val="000000"/>
          <w:sz w:val="21"/>
          <w:szCs w:val="21"/>
        </w:rPr>
        <w:t> DESC;</w:t>
      </w:r>
    </w:p>
    <w:p w:rsidR="0097182B" w:rsidRDefault="0097182B" w:rsidP="0097182B">
      <w:pPr>
        <w:pStyle w:val="Heading1"/>
        <w:shd w:val="clear" w:color="auto" w:fill="FFFFFF"/>
        <w:spacing w:before="0" w:after="105" w:line="720" w:lineRule="atLeast"/>
        <w:jc w:val="center"/>
        <w:rPr>
          <w:rFonts w:ascii="Roboto Condensed" w:hAnsi="Roboto Condensed"/>
          <w:color w:val="111111"/>
          <w:spacing w:val="5"/>
          <w:sz w:val="63"/>
          <w:szCs w:val="63"/>
        </w:rPr>
      </w:pPr>
    </w:p>
    <w:p w:rsidR="0097182B" w:rsidRDefault="0097182B" w:rsidP="0097182B">
      <w:pPr>
        <w:pStyle w:val="Heading1"/>
        <w:shd w:val="clear" w:color="auto" w:fill="FFFFFF"/>
        <w:spacing w:before="0" w:after="105" w:line="720" w:lineRule="atLeast"/>
        <w:jc w:val="center"/>
        <w:rPr>
          <w:rFonts w:ascii="Roboto Condensed" w:hAnsi="Roboto Condensed"/>
          <w:color w:val="111111"/>
          <w:spacing w:val="5"/>
          <w:sz w:val="63"/>
          <w:szCs w:val="63"/>
        </w:rPr>
      </w:pPr>
      <w:r>
        <w:rPr>
          <w:rFonts w:ascii="Roboto Condensed" w:hAnsi="Roboto Condensed"/>
          <w:color w:val="111111"/>
          <w:spacing w:val="5"/>
          <w:sz w:val="63"/>
          <w:szCs w:val="63"/>
        </w:rPr>
        <w:t xml:space="preserve">Inner Joins </w:t>
      </w:r>
      <w:proofErr w:type="gramStart"/>
      <w:r>
        <w:rPr>
          <w:rFonts w:ascii="Roboto Condensed" w:hAnsi="Roboto Condensed"/>
          <w:color w:val="111111"/>
          <w:spacing w:val="5"/>
          <w:sz w:val="63"/>
          <w:szCs w:val="63"/>
        </w:rPr>
        <w:t>In</w:t>
      </w:r>
      <w:proofErr w:type="gramEnd"/>
      <w:r>
        <w:rPr>
          <w:rFonts w:ascii="Roboto Condensed" w:hAnsi="Roboto Condensed"/>
          <w:color w:val="111111"/>
          <w:spacing w:val="5"/>
          <w:sz w:val="63"/>
          <w:szCs w:val="63"/>
        </w:rPr>
        <w:t xml:space="preserve"> SQL</w:t>
      </w:r>
    </w:p>
    <w:p w:rsidR="007E14E5" w:rsidRDefault="007E14E5" w:rsidP="007E14E5">
      <w:pPr>
        <w:pStyle w:val="NormalWeb"/>
        <w:shd w:val="clear" w:color="auto" w:fill="FFFFFF"/>
        <w:spacing w:before="0" w:beforeAutospacing="0" w:after="315" w:afterAutospacing="0"/>
        <w:rPr>
          <w:rFonts w:ascii="Verdana" w:hAnsi="Verdana"/>
          <w:color w:val="000000"/>
          <w:sz w:val="21"/>
          <w:szCs w:val="21"/>
        </w:rPr>
      </w:pPr>
      <w:r>
        <w:rPr>
          <w:rFonts w:ascii="Verdana" w:hAnsi="Verdana"/>
          <w:color w:val="000000"/>
          <w:sz w:val="21"/>
          <w:szCs w:val="21"/>
        </w:rPr>
        <w:t>And in this tutorial we will cover the concepts of INNER Join. </w:t>
      </w:r>
    </w:p>
    <w:p w:rsidR="007E14E5" w:rsidRDefault="007E14E5" w:rsidP="007E14E5">
      <w:pPr>
        <w:pStyle w:val="has-background"/>
        <w:shd w:val="clear" w:color="auto" w:fill="00D084"/>
        <w:spacing w:before="0" w:beforeAutospacing="0" w:after="315" w:afterAutospacing="0"/>
        <w:jc w:val="center"/>
        <w:rPr>
          <w:rFonts w:ascii="Verdana" w:hAnsi="Verdana"/>
          <w:color w:val="000000"/>
          <w:sz w:val="21"/>
          <w:szCs w:val="21"/>
        </w:rPr>
      </w:pPr>
      <w:r>
        <w:rPr>
          <w:rStyle w:val="Strong"/>
          <w:rFonts w:ascii="Verdana" w:hAnsi="Verdana"/>
          <w:color w:val="000000"/>
          <w:sz w:val="21"/>
          <w:szCs w:val="21"/>
        </w:rPr>
        <w:t>Definition</w:t>
      </w:r>
      <w:r>
        <w:rPr>
          <w:rFonts w:ascii="Verdana" w:hAnsi="Verdana"/>
          <w:b/>
          <w:bCs/>
          <w:color w:val="000000"/>
          <w:sz w:val="21"/>
          <w:szCs w:val="21"/>
        </w:rPr>
        <w:br/>
      </w:r>
      <w:r>
        <w:rPr>
          <w:rStyle w:val="Strong"/>
          <w:rFonts w:ascii="Verdana" w:hAnsi="Verdana"/>
          <w:color w:val="000000"/>
          <w:sz w:val="21"/>
          <w:szCs w:val="21"/>
        </w:rPr>
        <w:t> </w:t>
      </w:r>
      <w:r>
        <w:rPr>
          <w:rStyle w:val="Strong"/>
          <w:rFonts w:ascii="Verdana" w:hAnsi="Verdana"/>
          <w:color w:val="000000"/>
          <w:sz w:val="21"/>
          <w:szCs w:val="21"/>
        </w:rPr>
        <w:t> </w:t>
      </w:r>
      <w:r>
        <w:rPr>
          <w:rStyle w:val="Strong"/>
          <w:rFonts w:ascii="Verdana" w:hAnsi="Verdana"/>
          <w:color w:val="000000"/>
          <w:sz w:val="21"/>
          <w:szCs w:val="21"/>
        </w:rPr>
        <w:t>Inner Join is the join which returns all those rows from both the participating tables that satisfy the Join condition or for that matter expression of ON/USING clause.</w:t>
      </w:r>
    </w:p>
    <w:p w:rsidR="007E14E5" w:rsidRDefault="007E14E5" w:rsidP="007E14E5">
      <w:pPr>
        <w:pStyle w:val="has-background"/>
        <w:shd w:val="clear" w:color="auto" w:fill="FCB900"/>
        <w:spacing w:before="0" w:beforeAutospacing="0" w:after="315" w:afterAutospacing="0"/>
        <w:rPr>
          <w:ins w:id="42" w:author="Unknown"/>
          <w:rFonts w:ascii="Verdana" w:hAnsi="Verdana"/>
          <w:color w:val="000000"/>
          <w:sz w:val="21"/>
          <w:szCs w:val="21"/>
        </w:rPr>
      </w:pPr>
      <w:ins w:id="43" w:author="Unknown">
        <w:r>
          <w:rPr>
            <w:rStyle w:val="Emphasis"/>
            <w:rFonts w:ascii="Verdana" w:hAnsi="Verdana"/>
            <w:b/>
            <w:bCs/>
            <w:color w:val="000000"/>
            <w:sz w:val="21"/>
            <w:szCs w:val="21"/>
          </w:rPr>
          <w:t>Syntax</w:t>
        </w:r>
        <w:r>
          <w:rPr>
            <w:rFonts w:ascii="Verdana" w:hAnsi="Verdana"/>
            <w:b/>
            <w:bCs/>
            <w:i/>
            <w:iCs/>
            <w:color w:val="000000"/>
            <w:sz w:val="21"/>
            <w:szCs w:val="21"/>
          </w:rPr>
          <w:br/>
        </w:r>
        <w:r>
          <w:rPr>
            <w:rFonts w:ascii="Verdana" w:hAnsi="Verdana"/>
            <w:b/>
            <w:bCs/>
            <w:i/>
            <w:iCs/>
            <w:color w:val="000000"/>
            <w:sz w:val="21"/>
            <w:szCs w:val="21"/>
          </w:rPr>
          <w:br/>
        </w:r>
        <w:r>
          <w:rPr>
            <w:rStyle w:val="Emphasis"/>
            <w:rFonts w:ascii="Verdana" w:hAnsi="Verdana"/>
            <w:b/>
            <w:bCs/>
            <w:color w:val="000000"/>
            <w:sz w:val="21"/>
            <w:szCs w:val="21"/>
          </w:rPr>
          <w:t> </w:t>
        </w:r>
        <w:r>
          <w:rPr>
            <w:rStyle w:val="Emphasis"/>
            <w:rFonts w:ascii="Verdana" w:hAnsi="Verdana"/>
            <w:b/>
            <w:bCs/>
            <w:color w:val="000000"/>
            <w:sz w:val="21"/>
            <w:szCs w:val="21"/>
          </w:rPr>
          <w:t> </w:t>
        </w:r>
        <w:r>
          <w:rPr>
            <w:rStyle w:val="Emphasis"/>
            <w:rFonts w:ascii="Verdana" w:hAnsi="Verdana"/>
            <w:b/>
            <w:bCs/>
            <w:color w:val="000000"/>
            <w:sz w:val="21"/>
            <w:szCs w:val="21"/>
          </w:rPr>
          <w:t>SELECT column names FROM </w:t>
        </w:r>
        <w:r>
          <w:rPr>
            <w:rFonts w:ascii="Verdana" w:hAnsi="Verdana"/>
            <w:b/>
            <w:bCs/>
            <w:i/>
            <w:iCs/>
            <w:color w:val="000000"/>
            <w:sz w:val="21"/>
            <w:szCs w:val="21"/>
          </w:rPr>
          <w:br/>
        </w:r>
        <w:r>
          <w:rPr>
            <w:rFonts w:ascii="Verdana" w:hAnsi="Verdana"/>
            <w:b/>
            <w:bCs/>
            <w:i/>
            <w:iCs/>
            <w:color w:val="000000"/>
            <w:sz w:val="21"/>
            <w:szCs w:val="21"/>
          </w:rPr>
          <w:br/>
        </w:r>
        <w:r>
          <w:rPr>
            <w:rStyle w:val="Emphasis"/>
            <w:rFonts w:ascii="Verdana" w:hAnsi="Verdana"/>
            <w:b/>
            <w:bCs/>
            <w:color w:val="000000"/>
            <w:sz w:val="21"/>
            <w:szCs w:val="21"/>
          </w:rPr>
          <w:t> </w:t>
        </w:r>
        <w:r>
          <w:rPr>
            <w:rStyle w:val="Emphasis"/>
            <w:rFonts w:ascii="Verdana" w:hAnsi="Verdana"/>
            <w:b/>
            <w:bCs/>
            <w:color w:val="000000"/>
            <w:sz w:val="21"/>
            <w:szCs w:val="21"/>
          </w:rPr>
          <w:t> </w:t>
        </w:r>
        <w:r>
          <w:rPr>
            <w:rStyle w:val="Emphasis"/>
            <w:rFonts w:ascii="Verdana" w:hAnsi="Verdana"/>
            <w:b/>
            <w:bCs/>
            <w:color w:val="000000"/>
            <w:sz w:val="21"/>
            <w:szCs w:val="21"/>
          </w:rPr>
          <w:t>table1 INNER JOIN / JOIN table 2</w:t>
        </w:r>
        <w:r>
          <w:rPr>
            <w:rFonts w:ascii="Verdana" w:hAnsi="Verdana"/>
            <w:b/>
            <w:bCs/>
            <w:i/>
            <w:iCs/>
            <w:color w:val="000000"/>
            <w:sz w:val="21"/>
            <w:szCs w:val="21"/>
          </w:rPr>
          <w:br/>
        </w:r>
        <w:r>
          <w:rPr>
            <w:rFonts w:ascii="Verdana" w:hAnsi="Verdana"/>
            <w:b/>
            <w:bCs/>
            <w:i/>
            <w:iCs/>
            <w:color w:val="000000"/>
            <w:sz w:val="21"/>
            <w:szCs w:val="21"/>
          </w:rPr>
          <w:br/>
        </w:r>
        <w:r>
          <w:rPr>
            <w:rStyle w:val="Emphasis"/>
            <w:rFonts w:ascii="Verdana" w:hAnsi="Verdana"/>
            <w:b/>
            <w:bCs/>
            <w:color w:val="000000"/>
            <w:sz w:val="21"/>
            <w:szCs w:val="21"/>
          </w:rPr>
          <w:t> </w:t>
        </w:r>
        <w:r>
          <w:rPr>
            <w:rStyle w:val="Emphasis"/>
            <w:rFonts w:ascii="Verdana" w:hAnsi="Verdana"/>
            <w:b/>
            <w:bCs/>
            <w:color w:val="000000"/>
            <w:sz w:val="21"/>
            <w:szCs w:val="21"/>
          </w:rPr>
          <w:t> </w:t>
        </w:r>
        <w:r>
          <w:rPr>
            <w:rStyle w:val="Emphasis"/>
            <w:rFonts w:ascii="Verdana" w:hAnsi="Verdana"/>
            <w:b/>
            <w:bCs/>
            <w:color w:val="000000"/>
            <w:sz w:val="21"/>
            <w:szCs w:val="21"/>
          </w:rPr>
          <w:t>ON(expression) or USING(</w:t>
        </w:r>
        <w:proofErr w:type="spellStart"/>
        <w:r>
          <w:rPr>
            <w:rStyle w:val="Emphasis"/>
            <w:rFonts w:ascii="Verdana" w:hAnsi="Verdana"/>
            <w:b/>
            <w:bCs/>
            <w:color w:val="000000"/>
            <w:sz w:val="21"/>
            <w:szCs w:val="21"/>
          </w:rPr>
          <w:t>column_name</w:t>
        </w:r>
        <w:proofErr w:type="spellEnd"/>
        <w:r>
          <w:rPr>
            <w:rStyle w:val="Emphasis"/>
            <w:rFonts w:ascii="Verdana" w:hAnsi="Verdana"/>
            <w:b/>
            <w:bCs/>
            <w:color w:val="000000"/>
            <w:sz w:val="21"/>
            <w:szCs w:val="21"/>
          </w:rPr>
          <w:t>)</w:t>
        </w:r>
        <w:r>
          <w:rPr>
            <w:rFonts w:ascii="Verdana" w:hAnsi="Verdana"/>
            <w:b/>
            <w:bCs/>
            <w:i/>
            <w:iCs/>
            <w:color w:val="000000"/>
            <w:sz w:val="21"/>
            <w:szCs w:val="21"/>
          </w:rPr>
          <w:br/>
        </w:r>
        <w:r>
          <w:rPr>
            <w:rFonts w:ascii="Verdana" w:hAnsi="Verdana"/>
            <w:b/>
            <w:bCs/>
            <w:i/>
            <w:iCs/>
            <w:color w:val="000000"/>
            <w:sz w:val="21"/>
            <w:szCs w:val="21"/>
          </w:rPr>
          <w:br/>
        </w:r>
        <w:r>
          <w:rPr>
            <w:rStyle w:val="Emphasis"/>
            <w:rFonts w:ascii="Verdana" w:hAnsi="Verdana"/>
            <w:b/>
            <w:bCs/>
            <w:color w:val="000000"/>
            <w:sz w:val="21"/>
            <w:szCs w:val="21"/>
          </w:rPr>
          <w:t> </w:t>
        </w:r>
        <w:r>
          <w:rPr>
            <w:rStyle w:val="Emphasis"/>
            <w:rFonts w:ascii="Verdana" w:hAnsi="Verdana"/>
            <w:b/>
            <w:bCs/>
            <w:color w:val="000000"/>
            <w:sz w:val="21"/>
            <w:szCs w:val="21"/>
          </w:rPr>
          <w:t> </w:t>
        </w:r>
        <w:r>
          <w:rPr>
            <w:rStyle w:val="Emphasis"/>
            <w:rFonts w:ascii="Verdana" w:hAnsi="Verdana"/>
            <w:b/>
            <w:bCs/>
            <w:color w:val="000000"/>
            <w:sz w:val="21"/>
            <w:szCs w:val="21"/>
          </w:rPr>
          <w:t>WHERE(expression) ORDER BY column names;</w:t>
        </w:r>
      </w:ins>
    </w:p>
    <w:p w:rsidR="007E14E5" w:rsidRDefault="007E14E5" w:rsidP="007E14E5">
      <w:pPr>
        <w:pStyle w:val="NormalWeb"/>
        <w:shd w:val="clear" w:color="auto" w:fill="FFFFFF"/>
        <w:spacing w:before="0" w:beforeAutospacing="0" w:after="315" w:afterAutospacing="0"/>
        <w:rPr>
          <w:ins w:id="44" w:author="Unknown"/>
          <w:rFonts w:ascii="Verdana" w:hAnsi="Verdana"/>
          <w:color w:val="000000"/>
          <w:sz w:val="21"/>
          <w:szCs w:val="21"/>
        </w:rPr>
      </w:pPr>
      <w:ins w:id="45" w:author="Unknown">
        <w:r>
          <w:rPr>
            <w:rFonts w:ascii="Verdana" w:hAnsi="Verdana"/>
            <w:color w:val="000000"/>
            <w:sz w:val="21"/>
            <w:szCs w:val="21"/>
          </w:rPr>
          <w:t>In the first line of our syntax we have our SELECT statement where you specify all those columns from both the participating tables (table1 and table2) whose data you want to fetch in your result set. The SELECT statement is followed by FROM keyword.</w:t>
        </w:r>
      </w:ins>
    </w:p>
    <w:p w:rsidR="007E14E5" w:rsidRDefault="007E14E5" w:rsidP="007E14E5">
      <w:pPr>
        <w:pStyle w:val="NormalWeb"/>
        <w:shd w:val="clear" w:color="auto" w:fill="FFFFFF"/>
        <w:spacing w:before="0" w:beforeAutospacing="0" w:after="315" w:afterAutospacing="0"/>
        <w:rPr>
          <w:ins w:id="46" w:author="Unknown"/>
          <w:rFonts w:ascii="Verdana" w:hAnsi="Verdana"/>
          <w:color w:val="000000"/>
          <w:sz w:val="21"/>
          <w:szCs w:val="21"/>
        </w:rPr>
      </w:pPr>
      <w:ins w:id="47" w:author="Unknown">
        <w:r>
          <w:rPr>
            <w:rFonts w:ascii="Verdana" w:hAnsi="Verdana"/>
            <w:color w:val="000000"/>
            <w:sz w:val="21"/>
            <w:szCs w:val="21"/>
          </w:rPr>
          <w:t>In the second line of our syntax we have our JOIN clause which is INNER join as obvious. You can either write INNER JOIN or simple JOIN as both are permissible and perform the same task. On both sides of our Join clause we have our tables which are TABLE 1 and TABLE 2.</w:t>
        </w:r>
      </w:ins>
    </w:p>
    <w:p w:rsidR="007E14E5" w:rsidRDefault="007E14E5" w:rsidP="007E14E5">
      <w:pPr>
        <w:pStyle w:val="NormalWeb"/>
        <w:shd w:val="clear" w:color="auto" w:fill="FFFFFF"/>
        <w:spacing w:before="0" w:beforeAutospacing="0" w:after="315" w:afterAutospacing="0"/>
        <w:rPr>
          <w:ins w:id="48" w:author="Unknown"/>
          <w:rFonts w:ascii="Verdana" w:hAnsi="Verdana"/>
          <w:color w:val="000000"/>
          <w:sz w:val="21"/>
          <w:szCs w:val="21"/>
        </w:rPr>
      </w:pPr>
      <w:ins w:id="49" w:author="Unknown">
        <w:r>
          <w:rPr>
            <w:rFonts w:ascii="Verdana" w:hAnsi="Verdana"/>
            <w:color w:val="000000"/>
            <w:sz w:val="21"/>
            <w:szCs w:val="21"/>
          </w:rPr>
          <w:t>Followed by our join clause we have our Join condition. Basically we have two types of join conditions that we can use one at a time but never together. These two join conditions are ON and USING. Usage of each join condition depends on certain conditional parameters. </w:t>
        </w:r>
      </w:ins>
    </w:p>
    <w:p w:rsidR="007E14E5" w:rsidRDefault="007E14E5" w:rsidP="007E14E5">
      <w:pPr>
        <w:pStyle w:val="NormalWeb"/>
        <w:shd w:val="clear" w:color="auto" w:fill="FFFFFF"/>
        <w:spacing w:before="0" w:beforeAutospacing="0" w:after="315" w:afterAutospacing="0"/>
        <w:rPr>
          <w:ins w:id="50" w:author="Unknown"/>
          <w:rFonts w:ascii="Verdana" w:hAnsi="Verdana"/>
          <w:color w:val="000000"/>
          <w:sz w:val="21"/>
          <w:szCs w:val="21"/>
        </w:rPr>
      </w:pPr>
      <w:ins w:id="51" w:author="Unknown">
        <w:r>
          <w:rPr>
            <w:rFonts w:ascii="Verdana" w:hAnsi="Verdana"/>
            <w:color w:val="000000"/>
            <w:sz w:val="21"/>
            <w:szCs w:val="21"/>
          </w:rPr>
          <w:t>And at the end of the syntax we have our WHERE and ORDER BY clause. </w:t>
        </w:r>
      </w:ins>
    </w:p>
    <w:p w:rsidR="007E14E5" w:rsidRDefault="007E14E5" w:rsidP="007E14E5">
      <w:pPr>
        <w:pStyle w:val="has-background"/>
        <w:shd w:val="clear" w:color="auto" w:fill="00D084"/>
        <w:spacing w:before="0" w:beforeAutospacing="0" w:after="315" w:afterAutospacing="0"/>
        <w:rPr>
          <w:ins w:id="52" w:author="Unknown"/>
          <w:rFonts w:ascii="Verdana" w:hAnsi="Verdana"/>
          <w:color w:val="000000"/>
          <w:sz w:val="21"/>
          <w:szCs w:val="21"/>
        </w:rPr>
      </w:pPr>
      <w:ins w:id="53" w:author="Unknown">
        <w:r>
          <w:rPr>
            <w:rStyle w:val="Strong"/>
            <w:rFonts w:ascii="Verdana" w:hAnsi="Verdana"/>
            <w:i/>
            <w:iCs/>
            <w:color w:val="000000"/>
            <w:sz w:val="21"/>
            <w:szCs w:val="21"/>
          </w:rPr>
          <w:t>*Note here if you are using ORDER BY clause then it must be the last statement of your query.</w:t>
        </w:r>
      </w:ins>
    </w:p>
    <w:p w:rsidR="007E14E5" w:rsidRDefault="007E14E5" w:rsidP="007E14E5">
      <w:pPr>
        <w:pStyle w:val="NormalWeb"/>
        <w:shd w:val="clear" w:color="auto" w:fill="FFFFFF"/>
        <w:spacing w:before="0" w:beforeAutospacing="0" w:after="315" w:afterAutospacing="0"/>
        <w:rPr>
          <w:ins w:id="54" w:author="Unknown"/>
          <w:rFonts w:ascii="Verdana" w:hAnsi="Verdana"/>
          <w:color w:val="000000"/>
          <w:sz w:val="21"/>
          <w:szCs w:val="21"/>
        </w:rPr>
      </w:pPr>
      <w:ins w:id="55" w:author="Unknown">
        <w:r>
          <w:rPr>
            <w:rFonts w:ascii="Verdana" w:hAnsi="Verdana"/>
            <w:color w:val="000000"/>
            <w:sz w:val="21"/>
            <w:szCs w:val="21"/>
          </w:rPr>
          <w:lastRenderedPageBreak/>
          <w:t xml:space="preserve">Let’s do some practical exercises. I’ll be using the same table which we have been using in all our JOIN tutorials – </w:t>
        </w:r>
        <w:proofErr w:type="spellStart"/>
        <w:r>
          <w:rPr>
            <w:rFonts w:ascii="Verdana" w:hAnsi="Verdana"/>
            <w:color w:val="000000"/>
            <w:sz w:val="21"/>
            <w:szCs w:val="21"/>
          </w:rPr>
          <w:t>emp</w:t>
        </w:r>
        <w:proofErr w:type="spellEnd"/>
        <w:r>
          <w:rPr>
            <w:rFonts w:ascii="Verdana" w:hAnsi="Verdana"/>
            <w:color w:val="000000"/>
            <w:sz w:val="21"/>
            <w:szCs w:val="21"/>
          </w:rPr>
          <w:t xml:space="preserve"> and dept</w:t>
        </w:r>
        <w:proofErr w:type="gramStart"/>
        <w:r>
          <w:rPr>
            <w:rFonts w:ascii="Verdana" w:hAnsi="Verdana"/>
            <w:color w:val="000000"/>
            <w:sz w:val="21"/>
            <w:szCs w:val="21"/>
          </w:rPr>
          <w:t>.</w:t>
        </w:r>
        <w:proofErr w:type="gramEnd"/>
        <w:r>
          <w:rPr>
            <w:rFonts w:ascii="Verdana" w:hAnsi="Verdana"/>
            <w:color w:val="000000"/>
            <w:sz w:val="21"/>
            <w:szCs w:val="21"/>
          </w:rPr>
          <w:br/>
          <w:t>(for tables you can refer to </w:t>
        </w:r>
        <w:r>
          <w:rPr>
            <w:rFonts w:ascii="Verdana" w:hAnsi="Verdana"/>
            <w:color w:val="000000"/>
            <w:sz w:val="21"/>
            <w:szCs w:val="21"/>
          </w:rPr>
          <w:fldChar w:fldCharType="begin"/>
        </w:r>
        <w:r>
          <w:rPr>
            <w:rFonts w:ascii="Verdana" w:hAnsi="Verdana"/>
            <w:color w:val="000000"/>
            <w:sz w:val="21"/>
            <w:szCs w:val="21"/>
          </w:rPr>
          <w:instrText xml:space="preserve"> HYPERLINK "http://localhost/RebellionRider/sql-join-table-structure/" </w:instrText>
        </w:r>
        <w:r>
          <w:rPr>
            <w:rFonts w:ascii="Verdana" w:hAnsi="Verdana"/>
            <w:color w:val="000000"/>
            <w:sz w:val="21"/>
            <w:szCs w:val="21"/>
          </w:rPr>
          <w:fldChar w:fldCharType="separate"/>
        </w:r>
        <w:r>
          <w:rPr>
            <w:rStyle w:val="Hyperlink"/>
            <w:rFonts w:ascii="Verdana" w:hAnsi="Verdana"/>
            <w:color w:val="EA2E2E"/>
            <w:sz w:val="21"/>
            <w:szCs w:val="21"/>
          </w:rPr>
          <w:t>Table for SQL Joins</w:t>
        </w:r>
        <w:r>
          <w:rPr>
            <w:rFonts w:ascii="Verdana" w:hAnsi="Verdana"/>
            <w:color w:val="000000"/>
            <w:sz w:val="21"/>
            <w:szCs w:val="21"/>
          </w:rPr>
          <w:fldChar w:fldCharType="end"/>
        </w:r>
        <w:r>
          <w:rPr>
            <w:rFonts w:ascii="Verdana" w:hAnsi="Verdana"/>
            <w:color w:val="000000"/>
            <w:sz w:val="21"/>
            <w:szCs w:val="21"/>
          </w:rPr>
          <w:t> tutorial)</w:t>
        </w:r>
      </w:ins>
    </w:p>
    <w:p w:rsidR="007E14E5" w:rsidRDefault="007E14E5" w:rsidP="007E14E5">
      <w:pPr>
        <w:pStyle w:val="Heading2"/>
        <w:shd w:val="clear" w:color="auto" w:fill="FFFFFF"/>
        <w:spacing w:before="450" w:after="300" w:line="570" w:lineRule="atLeast"/>
        <w:rPr>
          <w:ins w:id="56" w:author="Unknown"/>
          <w:rFonts w:ascii="Arial" w:hAnsi="Arial" w:cs="Arial"/>
          <w:b w:val="0"/>
          <w:bCs w:val="0"/>
          <w:color w:val="111111"/>
          <w:sz w:val="41"/>
          <w:szCs w:val="41"/>
        </w:rPr>
      </w:pPr>
      <w:ins w:id="57" w:author="Unknown">
        <w:r>
          <w:rPr>
            <w:rStyle w:val="Strong"/>
            <w:rFonts w:ascii="Arial" w:hAnsi="Arial" w:cs="Arial"/>
            <w:b/>
            <w:bCs/>
            <w:color w:val="111111"/>
            <w:sz w:val="41"/>
            <w:szCs w:val="41"/>
          </w:rPr>
          <w:t>QUERY 1: INNER JOIN with ON clause</w:t>
        </w:r>
      </w:ins>
    </w:p>
    <w:p w:rsidR="007E14E5" w:rsidRDefault="007E14E5" w:rsidP="007E14E5">
      <w:pPr>
        <w:pStyle w:val="has-background"/>
        <w:shd w:val="clear" w:color="auto" w:fill="FCB900"/>
        <w:spacing w:before="0" w:beforeAutospacing="0" w:after="315" w:afterAutospacing="0"/>
        <w:rPr>
          <w:ins w:id="58" w:author="Unknown"/>
          <w:rFonts w:ascii="Verdana" w:hAnsi="Verdana"/>
          <w:color w:val="000000"/>
          <w:sz w:val="21"/>
          <w:szCs w:val="21"/>
        </w:rPr>
      </w:pPr>
      <w:ins w:id="59" w:author="Unknown">
        <w:r>
          <w:rPr>
            <w:rStyle w:val="Emphasis"/>
            <w:rFonts w:ascii="Verdana" w:hAnsi="Verdana"/>
            <w:b/>
            <w:bCs/>
            <w:color w:val="000000"/>
            <w:sz w:val="21"/>
            <w:szCs w:val="21"/>
          </w:rPr>
          <w:t xml:space="preserve">SELECT </w:t>
        </w:r>
        <w:proofErr w:type="spellStart"/>
        <w:r>
          <w:rPr>
            <w:rStyle w:val="Emphasis"/>
            <w:rFonts w:ascii="Verdana" w:hAnsi="Verdana"/>
            <w:b/>
            <w:bCs/>
            <w:color w:val="000000"/>
            <w:sz w:val="21"/>
            <w:szCs w:val="21"/>
          </w:rPr>
          <w:t>emp_name</w:t>
        </w:r>
        <w:proofErr w:type="gramStart"/>
        <w:r>
          <w:rPr>
            <w:rStyle w:val="Emphasis"/>
            <w:rFonts w:ascii="Verdana" w:hAnsi="Verdana"/>
            <w:b/>
            <w:bCs/>
            <w:color w:val="000000"/>
            <w:sz w:val="21"/>
            <w:szCs w:val="21"/>
          </w:rPr>
          <w:t>,dept</w:t>
        </w:r>
        <w:proofErr w:type="gramEnd"/>
        <w:r>
          <w:rPr>
            <w:rStyle w:val="Emphasis"/>
            <w:rFonts w:ascii="Verdana" w:hAnsi="Verdana"/>
            <w:b/>
            <w:bCs/>
            <w:color w:val="000000"/>
            <w:sz w:val="21"/>
            <w:szCs w:val="21"/>
          </w:rPr>
          <w:t>_name</w:t>
        </w:r>
        <w:proofErr w:type="spellEnd"/>
        <w:r>
          <w:rPr>
            <w:rStyle w:val="Emphasis"/>
            <w:rFonts w:ascii="Verdana" w:hAnsi="Verdana"/>
            <w:b/>
            <w:bCs/>
            <w:color w:val="000000"/>
            <w:sz w:val="21"/>
            <w:szCs w:val="21"/>
          </w:rPr>
          <w:t xml:space="preserve"> FROM </w:t>
        </w:r>
        <w:proofErr w:type="spellStart"/>
        <w:r>
          <w:rPr>
            <w:rStyle w:val="Emphasis"/>
            <w:rFonts w:ascii="Verdana" w:hAnsi="Verdana"/>
            <w:b/>
            <w:bCs/>
            <w:color w:val="000000"/>
            <w:sz w:val="21"/>
            <w:szCs w:val="21"/>
          </w:rPr>
          <w:t>emp</w:t>
        </w:r>
        <w:proofErr w:type="spellEnd"/>
        <w:r>
          <w:rPr>
            <w:rStyle w:val="Emphasis"/>
            <w:rFonts w:ascii="Verdana" w:hAnsi="Verdana"/>
            <w:b/>
            <w:bCs/>
            <w:color w:val="000000"/>
            <w:sz w:val="21"/>
            <w:szCs w:val="21"/>
          </w:rPr>
          <w:t xml:space="preserve"> INNER JOIN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 xml:space="preserve"> ON(</w:t>
        </w:r>
        <w:proofErr w:type="spellStart"/>
        <w:r>
          <w:rPr>
            <w:rStyle w:val="Emphasis"/>
            <w:rFonts w:ascii="Verdana" w:hAnsi="Verdana"/>
            <w:b/>
            <w:bCs/>
            <w:color w:val="000000"/>
            <w:sz w:val="21"/>
            <w:szCs w:val="21"/>
          </w:rPr>
          <w:t>emp.EMP_ID</w:t>
        </w:r>
        <w:proofErr w:type="spellEnd"/>
        <w:r>
          <w:rPr>
            <w:rStyle w:val="Emphasis"/>
            <w:rFonts w:ascii="Verdana" w:hAnsi="Verdana"/>
            <w:b/>
            <w:bCs/>
            <w:color w:val="000000"/>
            <w:sz w:val="21"/>
            <w:szCs w:val="21"/>
          </w:rPr>
          <w:t xml:space="preserve"> = </w:t>
        </w:r>
        <w:proofErr w:type="spellStart"/>
        <w:r>
          <w:rPr>
            <w:rStyle w:val="Emphasis"/>
            <w:rFonts w:ascii="Verdana" w:hAnsi="Verdana"/>
            <w:b/>
            <w:bCs/>
            <w:color w:val="000000"/>
            <w:sz w:val="21"/>
            <w:szCs w:val="21"/>
          </w:rPr>
          <w:t>dept.EMP_ID</w:t>
        </w:r>
        <w:proofErr w:type="spellEnd"/>
        <w:r>
          <w:rPr>
            <w:rStyle w:val="Emphasis"/>
            <w:rFonts w:ascii="Verdana" w:hAnsi="Verdana"/>
            <w:b/>
            <w:bCs/>
            <w:color w:val="000000"/>
            <w:sz w:val="21"/>
            <w:szCs w:val="21"/>
          </w:rPr>
          <w:t>);</w:t>
        </w:r>
      </w:ins>
    </w:p>
    <w:p w:rsidR="007E14E5" w:rsidRDefault="007E14E5" w:rsidP="007E14E5">
      <w:pPr>
        <w:pStyle w:val="NormalWeb"/>
        <w:shd w:val="clear" w:color="auto" w:fill="FFFFFF"/>
        <w:spacing w:before="0" w:beforeAutospacing="0" w:after="315" w:afterAutospacing="0"/>
        <w:rPr>
          <w:ins w:id="60" w:author="Unknown"/>
          <w:rFonts w:ascii="Verdana" w:hAnsi="Verdana"/>
          <w:color w:val="000000"/>
          <w:sz w:val="21"/>
          <w:szCs w:val="21"/>
        </w:rPr>
      </w:pPr>
      <w:ins w:id="61" w:author="Unknown">
        <w:r>
          <w:rPr>
            <w:rFonts w:ascii="Verdana" w:hAnsi="Verdana"/>
            <w:color w:val="000000"/>
            <w:sz w:val="21"/>
            <w:szCs w:val="21"/>
          </w:rPr>
          <w:t xml:space="preserve">Here in this query we are selecting </w:t>
        </w:r>
        <w:proofErr w:type="spellStart"/>
        <w:proofErr w:type="gramStart"/>
        <w:r>
          <w:rPr>
            <w:rFonts w:ascii="Verdana" w:hAnsi="Verdana"/>
            <w:color w:val="000000"/>
            <w:sz w:val="21"/>
            <w:szCs w:val="21"/>
          </w:rPr>
          <w:t>emp</w:t>
        </w:r>
        <w:proofErr w:type="spellEnd"/>
        <w:proofErr w:type="gramEnd"/>
        <w:r>
          <w:rPr>
            <w:rFonts w:ascii="Verdana" w:hAnsi="Verdana"/>
            <w:color w:val="000000"/>
            <w:sz w:val="21"/>
            <w:szCs w:val="21"/>
          </w:rPr>
          <w:t xml:space="preserve"> name from </w:t>
        </w:r>
        <w:proofErr w:type="spellStart"/>
        <w:r>
          <w:rPr>
            <w:rFonts w:ascii="Verdana" w:hAnsi="Verdana"/>
            <w:color w:val="000000"/>
            <w:sz w:val="21"/>
            <w:szCs w:val="21"/>
          </w:rPr>
          <w:t>emp</w:t>
        </w:r>
        <w:proofErr w:type="spellEnd"/>
        <w:r>
          <w:rPr>
            <w:rFonts w:ascii="Verdana" w:hAnsi="Verdana"/>
            <w:color w:val="000000"/>
            <w:sz w:val="21"/>
            <w:szCs w:val="21"/>
          </w:rPr>
          <w:t xml:space="preserve"> table and </w:t>
        </w:r>
        <w:proofErr w:type="spellStart"/>
        <w:r>
          <w:rPr>
            <w:rFonts w:ascii="Verdana" w:hAnsi="Verdana"/>
            <w:color w:val="000000"/>
            <w:sz w:val="21"/>
            <w:szCs w:val="21"/>
          </w:rPr>
          <w:t>dept</w:t>
        </w:r>
        <w:proofErr w:type="spellEnd"/>
        <w:r>
          <w:rPr>
            <w:rFonts w:ascii="Verdana" w:hAnsi="Verdana"/>
            <w:color w:val="000000"/>
            <w:sz w:val="21"/>
            <w:szCs w:val="21"/>
          </w:rPr>
          <w:t xml:space="preserve"> name from </w:t>
        </w:r>
        <w:proofErr w:type="spellStart"/>
        <w:r>
          <w:rPr>
            <w:rFonts w:ascii="Verdana" w:hAnsi="Verdana"/>
            <w:color w:val="000000"/>
            <w:sz w:val="21"/>
            <w:szCs w:val="21"/>
          </w:rPr>
          <w:t>dept</w:t>
        </w:r>
        <w:proofErr w:type="spellEnd"/>
        <w:r>
          <w:rPr>
            <w:rFonts w:ascii="Verdana" w:hAnsi="Verdana"/>
            <w:color w:val="000000"/>
            <w:sz w:val="21"/>
            <w:szCs w:val="21"/>
          </w:rPr>
          <w:t xml:space="preserve"> table while in JOIN condition which in this case is the ON clause. We are comparing </w:t>
        </w:r>
        <w:proofErr w:type="spellStart"/>
        <w:r>
          <w:rPr>
            <w:rFonts w:ascii="Verdana" w:hAnsi="Verdana"/>
            <w:color w:val="000000"/>
            <w:sz w:val="21"/>
            <w:szCs w:val="21"/>
          </w:rPr>
          <w:t>emp_id</w:t>
        </w:r>
        <w:proofErr w:type="spellEnd"/>
        <w:r>
          <w:rPr>
            <w:rFonts w:ascii="Verdana" w:hAnsi="Verdana"/>
            <w:color w:val="000000"/>
            <w:sz w:val="21"/>
            <w:szCs w:val="21"/>
          </w:rPr>
          <w:t xml:space="preserve"> column of both the tables.</w:t>
        </w:r>
        <w:r>
          <w:rPr>
            <w:rFonts w:ascii="Verdana" w:hAnsi="Verdana"/>
            <w:color w:val="000000"/>
            <w:sz w:val="21"/>
            <w:szCs w:val="21"/>
          </w:rPr>
          <w:br/>
          <w:t>As here in this query we are using ON join condition thus we can use any column as expression of ON clause as long as columns share same data types. The name of the column doesn’t matter here.</w:t>
        </w:r>
        <w:r>
          <w:rPr>
            <w:rFonts w:ascii="Verdana" w:hAnsi="Verdana"/>
            <w:color w:val="000000"/>
            <w:sz w:val="21"/>
            <w:szCs w:val="21"/>
          </w:rPr>
          <w:br/>
          <w:t xml:space="preserve">For example we have </w:t>
        </w:r>
        <w:proofErr w:type="spellStart"/>
        <w:r>
          <w:rPr>
            <w:rFonts w:ascii="Verdana" w:hAnsi="Verdana"/>
            <w:color w:val="000000"/>
            <w:sz w:val="21"/>
            <w:szCs w:val="21"/>
          </w:rPr>
          <w:t>dept_id</w:t>
        </w:r>
        <w:proofErr w:type="spellEnd"/>
        <w:r>
          <w:rPr>
            <w:rFonts w:ascii="Verdana" w:hAnsi="Verdana"/>
            <w:color w:val="000000"/>
            <w:sz w:val="21"/>
            <w:szCs w:val="21"/>
          </w:rPr>
          <w:t xml:space="preserve"> column in </w:t>
        </w:r>
        <w:proofErr w:type="spellStart"/>
        <w:r>
          <w:rPr>
            <w:rFonts w:ascii="Verdana" w:hAnsi="Verdana"/>
            <w:color w:val="000000"/>
            <w:sz w:val="21"/>
            <w:szCs w:val="21"/>
          </w:rPr>
          <w:t>dept</w:t>
        </w:r>
        <w:proofErr w:type="spellEnd"/>
        <w:r>
          <w:rPr>
            <w:rFonts w:ascii="Verdana" w:hAnsi="Verdana"/>
            <w:color w:val="000000"/>
            <w:sz w:val="21"/>
            <w:szCs w:val="21"/>
          </w:rPr>
          <w:t xml:space="preserve"> table which shares same data type as of </w:t>
        </w:r>
        <w:proofErr w:type="spellStart"/>
        <w:r>
          <w:rPr>
            <w:rFonts w:ascii="Verdana" w:hAnsi="Verdana"/>
            <w:color w:val="000000"/>
            <w:sz w:val="21"/>
            <w:szCs w:val="21"/>
          </w:rPr>
          <w:t>emp_id</w:t>
        </w:r>
        <w:proofErr w:type="spellEnd"/>
        <w:r>
          <w:rPr>
            <w:rFonts w:ascii="Verdana" w:hAnsi="Verdana"/>
            <w:color w:val="000000"/>
            <w:sz w:val="21"/>
            <w:szCs w:val="21"/>
          </w:rPr>
          <w:t xml:space="preserve"> column of </w:t>
        </w:r>
        <w:proofErr w:type="spellStart"/>
        <w:proofErr w:type="gramStart"/>
        <w:r>
          <w:rPr>
            <w:rFonts w:ascii="Verdana" w:hAnsi="Verdana"/>
            <w:color w:val="000000"/>
            <w:sz w:val="21"/>
            <w:szCs w:val="21"/>
          </w:rPr>
          <w:t>emp</w:t>
        </w:r>
        <w:proofErr w:type="spellEnd"/>
        <w:proofErr w:type="gramEnd"/>
        <w:r>
          <w:rPr>
            <w:rFonts w:ascii="Verdana" w:hAnsi="Verdana"/>
            <w:color w:val="000000"/>
            <w:sz w:val="21"/>
            <w:szCs w:val="21"/>
          </w:rPr>
          <w:t xml:space="preserve"> table which is a NUMBER thus here in our ON clause we can use this </w:t>
        </w:r>
        <w:proofErr w:type="spellStart"/>
        <w:r>
          <w:rPr>
            <w:rFonts w:ascii="Verdana" w:hAnsi="Verdana"/>
            <w:color w:val="000000"/>
            <w:sz w:val="21"/>
            <w:szCs w:val="21"/>
          </w:rPr>
          <w:t>dept_id</w:t>
        </w:r>
        <w:proofErr w:type="spellEnd"/>
        <w:r>
          <w:rPr>
            <w:rFonts w:ascii="Verdana" w:hAnsi="Verdana"/>
            <w:color w:val="000000"/>
            <w:sz w:val="21"/>
            <w:szCs w:val="21"/>
          </w:rPr>
          <w:t xml:space="preserve"> column too.</w:t>
        </w:r>
      </w:ins>
    </w:p>
    <w:p w:rsidR="007E14E5" w:rsidRDefault="007E14E5" w:rsidP="007E14E5">
      <w:pPr>
        <w:pStyle w:val="has-background"/>
        <w:shd w:val="clear" w:color="auto" w:fill="FCB900"/>
        <w:spacing w:before="0" w:beforeAutospacing="0" w:after="315" w:afterAutospacing="0"/>
        <w:rPr>
          <w:ins w:id="62" w:author="Unknown"/>
          <w:rFonts w:ascii="Verdana" w:hAnsi="Verdana"/>
          <w:color w:val="000000"/>
          <w:sz w:val="21"/>
          <w:szCs w:val="21"/>
        </w:rPr>
      </w:pPr>
      <w:ins w:id="63" w:author="Unknown">
        <w:r>
          <w:rPr>
            <w:rStyle w:val="Emphasis"/>
            <w:rFonts w:ascii="Verdana" w:hAnsi="Verdana"/>
            <w:b/>
            <w:bCs/>
            <w:color w:val="000000"/>
            <w:sz w:val="21"/>
            <w:szCs w:val="21"/>
          </w:rPr>
          <w:t xml:space="preserve">SELECT </w:t>
        </w:r>
        <w:proofErr w:type="spellStart"/>
        <w:r>
          <w:rPr>
            <w:rStyle w:val="Emphasis"/>
            <w:rFonts w:ascii="Verdana" w:hAnsi="Verdana"/>
            <w:b/>
            <w:bCs/>
            <w:color w:val="000000"/>
            <w:sz w:val="21"/>
            <w:szCs w:val="21"/>
          </w:rPr>
          <w:t>emp_name</w:t>
        </w:r>
        <w:proofErr w:type="gramStart"/>
        <w:r>
          <w:rPr>
            <w:rStyle w:val="Emphasis"/>
            <w:rFonts w:ascii="Verdana" w:hAnsi="Verdana"/>
            <w:b/>
            <w:bCs/>
            <w:color w:val="000000"/>
            <w:sz w:val="21"/>
            <w:szCs w:val="21"/>
          </w:rPr>
          <w:t>,dept</w:t>
        </w:r>
        <w:proofErr w:type="gramEnd"/>
        <w:r>
          <w:rPr>
            <w:rStyle w:val="Emphasis"/>
            <w:rFonts w:ascii="Verdana" w:hAnsi="Verdana"/>
            <w:b/>
            <w:bCs/>
            <w:color w:val="000000"/>
            <w:sz w:val="21"/>
            <w:szCs w:val="21"/>
          </w:rPr>
          <w:t>_name</w:t>
        </w:r>
        <w:proofErr w:type="spellEnd"/>
        <w:r>
          <w:rPr>
            <w:rStyle w:val="Emphasis"/>
            <w:rFonts w:ascii="Verdana" w:hAnsi="Verdana"/>
            <w:b/>
            <w:bCs/>
            <w:color w:val="000000"/>
            <w:sz w:val="21"/>
            <w:szCs w:val="21"/>
          </w:rPr>
          <w:t xml:space="preserve"> FROM </w:t>
        </w:r>
        <w:proofErr w:type="spellStart"/>
        <w:r>
          <w:rPr>
            <w:rStyle w:val="Emphasis"/>
            <w:rFonts w:ascii="Verdana" w:hAnsi="Verdana"/>
            <w:b/>
            <w:bCs/>
            <w:color w:val="000000"/>
            <w:sz w:val="21"/>
            <w:szCs w:val="21"/>
          </w:rPr>
          <w:t>emp</w:t>
        </w:r>
        <w:proofErr w:type="spellEnd"/>
        <w:r>
          <w:rPr>
            <w:rStyle w:val="Emphasis"/>
            <w:rFonts w:ascii="Verdana" w:hAnsi="Verdana"/>
            <w:b/>
            <w:bCs/>
            <w:color w:val="000000"/>
            <w:sz w:val="21"/>
            <w:szCs w:val="21"/>
          </w:rPr>
          <w:t xml:space="preserve"> INNER JOIN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 xml:space="preserve"> ON(</w:t>
        </w:r>
        <w:proofErr w:type="spellStart"/>
        <w:r>
          <w:rPr>
            <w:rStyle w:val="Emphasis"/>
            <w:rFonts w:ascii="Verdana" w:hAnsi="Verdana"/>
            <w:b/>
            <w:bCs/>
            <w:color w:val="000000"/>
            <w:sz w:val="21"/>
            <w:szCs w:val="21"/>
          </w:rPr>
          <w:t>emp.EMP_ID</w:t>
        </w:r>
        <w:proofErr w:type="spellEnd"/>
        <w:r>
          <w:rPr>
            <w:rStyle w:val="Emphasis"/>
            <w:rFonts w:ascii="Verdana" w:hAnsi="Verdana"/>
            <w:b/>
            <w:bCs/>
            <w:color w:val="000000"/>
            <w:sz w:val="21"/>
            <w:szCs w:val="21"/>
          </w:rPr>
          <w:t xml:space="preserve"> = </w:t>
        </w:r>
        <w:proofErr w:type="spellStart"/>
        <w:r>
          <w:rPr>
            <w:rStyle w:val="Emphasis"/>
            <w:rFonts w:ascii="Verdana" w:hAnsi="Verdana"/>
            <w:b/>
            <w:bCs/>
            <w:color w:val="000000"/>
            <w:sz w:val="21"/>
            <w:szCs w:val="21"/>
          </w:rPr>
          <w:t>dept.DEPT_ID</w:t>
        </w:r>
        <w:proofErr w:type="spellEnd"/>
        <w:r>
          <w:rPr>
            <w:rStyle w:val="Emphasis"/>
            <w:rFonts w:ascii="Verdana" w:hAnsi="Verdana"/>
            <w:b/>
            <w:bCs/>
            <w:color w:val="000000"/>
            <w:sz w:val="21"/>
            <w:szCs w:val="21"/>
          </w:rPr>
          <w:t>);</w:t>
        </w:r>
      </w:ins>
    </w:p>
    <w:p w:rsidR="007E14E5" w:rsidRDefault="007E14E5" w:rsidP="007E14E5">
      <w:pPr>
        <w:pStyle w:val="Heading2"/>
        <w:shd w:val="clear" w:color="auto" w:fill="FFFFFF"/>
        <w:spacing w:before="450" w:after="300" w:line="570" w:lineRule="atLeast"/>
        <w:rPr>
          <w:ins w:id="64" w:author="Unknown"/>
          <w:rFonts w:ascii="Arial" w:hAnsi="Arial" w:cs="Arial"/>
          <w:b w:val="0"/>
          <w:bCs w:val="0"/>
          <w:color w:val="111111"/>
          <w:sz w:val="41"/>
          <w:szCs w:val="41"/>
        </w:rPr>
      </w:pPr>
      <w:ins w:id="65" w:author="Unknown">
        <w:r>
          <w:rPr>
            <w:rStyle w:val="Strong"/>
            <w:rFonts w:ascii="Arial" w:hAnsi="Arial" w:cs="Arial"/>
            <w:b/>
            <w:bCs/>
            <w:color w:val="111111"/>
            <w:sz w:val="41"/>
            <w:szCs w:val="41"/>
          </w:rPr>
          <w:t>QUERY 2: INNER JOIN with USING clause.</w:t>
        </w:r>
      </w:ins>
    </w:p>
    <w:p w:rsidR="007E14E5" w:rsidRDefault="007E14E5" w:rsidP="007E14E5">
      <w:pPr>
        <w:pStyle w:val="NormalWeb"/>
        <w:shd w:val="clear" w:color="auto" w:fill="FFFFFF"/>
        <w:spacing w:before="0" w:beforeAutospacing="0" w:after="315" w:afterAutospacing="0"/>
        <w:rPr>
          <w:ins w:id="66" w:author="Unknown"/>
          <w:rFonts w:ascii="Verdana" w:hAnsi="Verdana"/>
          <w:color w:val="000000"/>
          <w:sz w:val="21"/>
          <w:szCs w:val="21"/>
        </w:rPr>
      </w:pPr>
      <w:ins w:id="67" w:author="Unknown">
        <w:r>
          <w:rPr>
            <w:rFonts w:ascii="Verdana" w:hAnsi="Verdana"/>
            <w:color w:val="000000"/>
            <w:sz w:val="21"/>
            <w:szCs w:val="21"/>
          </w:rPr>
          <w:t>We already know that we can use USING clause when the columns in join condition share same name and same data type and are compared only using equal to ( = ) comparison operator and no other comparison operator such as greater than, less than etc.</w:t>
        </w:r>
      </w:ins>
    </w:p>
    <w:p w:rsidR="007E14E5" w:rsidRDefault="007E14E5" w:rsidP="007E14E5">
      <w:pPr>
        <w:pStyle w:val="has-background"/>
        <w:shd w:val="clear" w:color="auto" w:fill="FCB900"/>
        <w:spacing w:before="0" w:beforeAutospacing="0" w:after="315" w:afterAutospacing="0"/>
        <w:rPr>
          <w:ins w:id="68" w:author="Unknown"/>
          <w:rFonts w:ascii="Verdana" w:hAnsi="Verdana"/>
          <w:color w:val="000000"/>
          <w:sz w:val="21"/>
          <w:szCs w:val="21"/>
        </w:rPr>
      </w:pPr>
      <w:ins w:id="69" w:author="Unknown">
        <w:r>
          <w:rPr>
            <w:rStyle w:val="Emphasis"/>
            <w:rFonts w:ascii="Verdana" w:hAnsi="Verdana"/>
            <w:b/>
            <w:bCs/>
            <w:color w:val="000000"/>
            <w:sz w:val="21"/>
            <w:szCs w:val="21"/>
          </w:rPr>
          <w:t xml:space="preserve">SELECT </w:t>
        </w:r>
        <w:proofErr w:type="spellStart"/>
        <w:r>
          <w:rPr>
            <w:rStyle w:val="Emphasis"/>
            <w:rFonts w:ascii="Verdana" w:hAnsi="Verdana"/>
            <w:b/>
            <w:bCs/>
            <w:color w:val="000000"/>
            <w:sz w:val="21"/>
            <w:szCs w:val="21"/>
          </w:rPr>
          <w:t>emp_name</w:t>
        </w:r>
        <w:proofErr w:type="gramStart"/>
        <w:r>
          <w:rPr>
            <w:rStyle w:val="Emphasis"/>
            <w:rFonts w:ascii="Verdana" w:hAnsi="Verdana"/>
            <w:b/>
            <w:bCs/>
            <w:color w:val="000000"/>
            <w:sz w:val="21"/>
            <w:szCs w:val="21"/>
          </w:rPr>
          <w:t>,dept</w:t>
        </w:r>
        <w:proofErr w:type="gramEnd"/>
        <w:r>
          <w:rPr>
            <w:rStyle w:val="Emphasis"/>
            <w:rFonts w:ascii="Verdana" w:hAnsi="Verdana"/>
            <w:b/>
            <w:bCs/>
            <w:color w:val="000000"/>
            <w:sz w:val="21"/>
            <w:szCs w:val="21"/>
          </w:rPr>
          <w:t>_name</w:t>
        </w:r>
        <w:proofErr w:type="spellEnd"/>
        <w:r>
          <w:rPr>
            <w:rStyle w:val="Emphasis"/>
            <w:rFonts w:ascii="Verdana" w:hAnsi="Verdana"/>
            <w:b/>
            <w:bCs/>
            <w:color w:val="000000"/>
            <w:sz w:val="21"/>
            <w:szCs w:val="21"/>
          </w:rPr>
          <w:t xml:space="preserve"> FROM </w:t>
        </w:r>
        <w:proofErr w:type="spellStart"/>
        <w:r>
          <w:rPr>
            <w:rStyle w:val="Emphasis"/>
            <w:rFonts w:ascii="Verdana" w:hAnsi="Verdana"/>
            <w:b/>
            <w:bCs/>
            <w:color w:val="000000"/>
            <w:sz w:val="21"/>
            <w:szCs w:val="21"/>
          </w:rPr>
          <w:t>emp</w:t>
        </w:r>
        <w:proofErr w:type="spellEnd"/>
        <w:r>
          <w:rPr>
            <w:rStyle w:val="Emphasis"/>
            <w:rFonts w:ascii="Verdana" w:hAnsi="Verdana"/>
            <w:b/>
            <w:bCs/>
            <w:color w:val="000000"/>
            <w:sz w:val="21"/>
            <w:szCs w:val="21"/>
          </w:rPr>
          <w:t xml:space="preserve"> INNER JOIN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 xml:space="preserve"> USING(EMP_ID);</w:t>
        </w:r>
      </w:ins>
    </w:p>
    <w:p w:rsidR="007E14E5" w:rsidRDefault="007E14E5" w:rsidP="007E14E5">
      <w:pPr>
        <w:pStyle w:val="NormalWeb"/>
        <w:shd w:val="clear" w:color="auto" w:fill="FFFFFF"/>
        <w:spacing w:before="0" w:beforeAutospacing="0" w:after="315" w:afterAutospacing="0"/>
        <w:rPr>
          <w:ins w:id="70" w:author="Unknown"/>
          <w:rFonts w:ascii="Verdana" w:hAnsi="Verdana"/>
          <w:color w:val="000000"/>
          <w:sz w:val="21"/>
          <w:szCs w:val="21"/>
        </w:rPr>
      </w:pPr>
      <w:ins w:id="71" w:author="Unknown">
        <w:r>
          <w:rPr>
            <w:rFonts w:ascii="Verdana" w:hAnsi="Verdana"/>
            <w:color w:val="000000"/>
            <w:sz w:val="21"/>
            <w:szCs w:val="21"/>
          </w:rPr>
          <w:t xml:space="preserve">Here we used </w:t>
        </w:r>
        <w:proofErr w:type="spellStart"/>
        <w:r>
          <w:rPr>
            <w:rFonts w:ascii="Verdana" w:hAnsi="Verdana"/>
            <w:color w:val="000000"/>
            <w:sz w:val="21"/>
            <w:szCs w:val="21"/>
          </w:rPr>
          <w:t>emp_id</w:t>
        </w:r>
        <w:proofErr w:type="spellEnd"/>
        <w:r>
          <w:rPr>
            <w:rFonts w:ascii="Verdana" w:hAnsi="Verdana"/>
            <w:color w:val="000000"/>
            <w:sz w:val="21"/>
            <w:szCs w:val="21"/>
          </w:rPr>
          <w:t xml:space="preserve"> column in USING clause because it’s common in both the tables (foreign key relation in </w:t>
        </w:r>
        <w:proofErr w:type="spellStart"/>
        <w:proofErr w:type="gramStart"/>
        <w:r>
          <w:rPr>
            <w:rFonts w:ascii="Verdana" w:hAnsi="Verdana"/>
            <w:color w:val="000000"/>
            <w:sz w:val="21"/>
            <w:szCs w:val="21"/>
          </w:rPr>
          <w:t>emp</w:t>
        </w:r>
        <w:proofErr w:type="spellEnd"/>
        <w:proofErr w:type="gramEnd"/>
        <w:r>
          <w:rPr>
            <w:rFonts w:ascii="Verdana" w:hAnsi="Verdana"/>
            <w:color w:val="000000"/>
            <w:sz w:val="21"/>
            <w:szCs w:val="21"/>
          </w:rPr>
          <w:t xml:space="preserve"> and </w:t>
        </w:r>
        <w:proofErr w:type="spellStart"/>
        <w:r>
          <w:rPr>
            <w:rFonts w:ascii="Verdana" w:hAnsi="Verdana"/>
            <w:color w:val="000000"/>
            <w:sz w:val="21"/>
            <w:szCs w:val="21"/>
          </w:rPr>
          <w:t>dept</w:t>
        </w:r>
        <w:proofErr w:type="spellEnd"/>
        <w:r>
          <w:rPr>
            <w:rFonts w:ascii="Verdana" w:hAnsi="Verdana"/>
            <w:color w:val="000000"/>
            <w:sz w:val="21"/>
            <w:szCs w:val="21"/>
          </w:rPr>
          <w:t xml:space="preserve"> table) and shares same name as well as data type. We can easily compare its value using equal to operator in both the tables as we did in our first query where we used </w:t>
        </w:r>
        <w:proofErr w:type="spellStart"/>
        <w:r>
          <w:rPr>
            <w:rFonts w:ascii="Verdana" w:hAnsi="Verdana"/>
            <w:color w:val="000000"/>
            <w:sz w:val="21"/>
            <w:szCs w:val="21"/>
          </w:rPr>
          <w:t>emp_id</w:t>
        </w:r>
        <w:proofErr w:type="spellEnd"/>
        <w:r>
          <w:rPr>
            <w:rFonts w:ascii="Verdana" w:hAnsi="Verdana"/>
            <w:color w:val="000000"/>
            <w:sz w:val="21"/>
            <w:szCs w:val="21"/>
          </w:rPr>
          <w:t xml:space="preserve"> column of both the tables in the expression of ON clause.</w:t>
        </w:r>
      </w:ins>
    </w:p>
    <w:p w:rsidR="007E14E5" w:rsidRDefault="007E14E5" w:rsidP="007E14E5">
      <w:pPr>
        <w:pStyle w:val="Heading2"/>
        <w:shd w:val="clear" w:color="auto" w:fill="FFFFFF"/>
        <w:spacing w:before="450" w:after="300" w:line="570" w:lineRule="atLeast"/>
        <w:rPr>
          <w:ins w:id="72" w:author="Unknown"/>
          <w:rFonts w:ascii="Arial" w:hAnsi="Arial" w:cs="Arial"/>
          <w:b w:val="0"/>
          <w:bCs w:val="0"/>
          <w:color w:val="111111"/>
          <w:sz w:val="41"/>
          <w:szCs w:val="41"/>
        </w:rPr>
      </w:pPr>
      <w:ins w:id="73" w:author="Unknown">
        <w:r>
          <w:rPr>
            <w:rStyle w:val="Strong"/>
            <w:rFonts w:ascii="Arial" w:hAnsi="Arial" w:cs="Arial"/>
            <w:b/>
            <w:bCs/>
            <w:color w:val="111111"/>
            <w:sz w:val="41"/>
            <w:szCs w:val="41"/>
          </w:rPr>
          <w:t>QUERY 3: INNER JOIN with WHERE clause.</w:t>
        </w:r>
      </w:ins>
    </w:p>
    <w:p w:rsidR="007E14E5" w:rsidRDefault="007E14E5" w:rsidP="007E14E5">
      <w:pPr>
        <w:pStyle w:val="NormalWeb"/>
        <w:shd w:val="clear" w:color="auto" w:fill="FFFFFF"/>
        <w:spacing w:before="0" w:beforeAutospacing="0" w:after="315" w:afterAutospacing="0"/>
        <w:rPr>
          <w:ins w:id="74" w:author="Unknown"/>
          <w:rFonts w:ascii="Verdana" w:hAnsi="Verdana"/>
          <w:color w:val="000000"/>
          <w:sz w:val="21"/>
          <w:szCs w:val="21"/>
        </w:rPr>
      </w:pPr>
      <w:ins w:id="75" w:author="Unknown">
        <w:r>
          <w:rPr>
            <w:rFonts w:ascii="Verdana" w:hAnsi="Verdana"/>
            <w:color w:val="000000"/>
            <w:sz w:val="21"/>
            <w:szCs w:val="21"/>
          </w:rPr>
          <w:t>We use WHERE clause to limit the result of a Query, similarly you can use WHERE clause here with Inner join to do the same. Say you want to see the name and departments of only those employees who have a salary of less than 50000. For that you just have to add the WHERE Clause right after the JOIN condition in the query. </w:t>
        </w:r>
      </w:ins>
    </w:p>
    <w:p w:rsidR="007E14E5" w:rsidRDefault="007E14E5" w:rsidP="007E14E5">
      <w:pPr>
        <w:pStyle w:val="NormalWeb"/>
        <w:shd w:val="clear" w:color="auto" w:fill="FFFFFF"/>
        <w:spacing w:before="0" w:beforeAutospacing="0" w:after="315" w:afterAutospacing="0"/>
        <w:rPr>
          <w:ins w:id="76" w:author="Unknown"/>
          <w:rFonts w:ascii="Verdana" w:hAnsi="Verdana"/>
          <w:color w:val="000000"/>
          <w:sz w:val="21"/>
          <w:szCs w:val="21"/>
        </w:rPr>
      </w:pPr>
      <w:ins w:id="77" w:author="Unknown">
        <w:r>
          <w:rPr>
            <w:rFonts w:ascii="Verdana" w:hAnsi="Verdana"/>
            <w:color w:val="000000"/>
            <w:sz w:val="21"/>
            <w:szCs w:val="21"/>
          </w:rPr>
          <w:lastRenderedPageBreak/>
          <w:t>For example </w:t>
        </w:r>
      </w:ins>
    </w:p>
    <w:p w:rsidR="007E14E5" w:rsidRDefault="007E14E5" w:rsidP="007E14E5">
      <w:pPr>
        <w:pStyle w:val="has-background"/>
        <w:shd w:val="clear" w:color="auto" w:fill="FCB900"/>
        <w:spacing w:before="0" w:beforeAutospacing="0" w:after="315" w:afterAutospacing="0"/>
        <w:rPr>
          <w:ins w:id="78" w:author="Unknown"/>
          <w:rFonts w:ascii="Verdana" w:hAnsi="Verdana"/>
          <w:color w:val="000000"/>
          <w:sz w:val="21"/>
          <w:szCs w:val="21"/>
        </w:rPr>
      </w:pPr>
      <w:ins w:id="79" w:author="Unknown">
        <w:r>
          <w:rPr>
            <w:rStyle w:val="Emphasis"/>
            <w:rFonts w:ascii="Verdana" w:hAnsi="Verdana"/>
            <w:b/>
            <w:bCs/>
            <w:color w:val="000000"/>
            <w:sz w:val="21"/>
            <w:szCs w:val="21"/>
          </w:rPr>
          <w:t xml:space="preserve">SELECT </w:t>
        </w:r>
        <w:proofErr w:type="spellStart"/>
        <w:r>
          <w:rPr>
            <w:rStyle w:val="Emphasis"/>
            <w:rFonts w:ascii="Verdana" w:hAnsi="Verdana"/>
            <w:b/>
            <w:bCs/>
            <w:color w:val="000000"/>
            <w:sz w:val="21"/>
            <w:szCs w:val="21"/>
          </w:rPr>
          <w:t>emp_name</w:t>
        </w:r>
        <w:proofErr w:type="gramStart"/>
        <w:r>
          <w:rPr>
            <w:rStyle w:val="Emphasis"/>
            <w:rFonts w:ascii="Verdana" w:hAnsi="Verdana"/>
            <w:b/>
            <w:bCs/>
            <w:color w:val="000000"/>
            <w:sz w:val="21"/>
            <w:szCs w:val="21"/>
          </w:rPr>
          <w:t>,dept</w:t>
        </w:r>
        <w:proofErr w:type="gramEnd"/>
        <w:r>
          <w:rPr>
            <w:rStyle w:val="Emphasis"/>
            <w:rFonts w:ascii="Verdana" w:hAnsi="Verdana"/>
            <w:b/>
            <w:bCs/>
            <w:color w:val="000000"/>
            <w:sz w:val="21"/>
            <w:szCs w:val="21"/>
          </w:rPr>
          <w:t>_name</w:t>
        </w:r>
        <w:proofErr w:type="spellEnd"/>
        <w:r>
          <w:rPr>
            <w:rStyle w:val="Emphasis"/>
            <w:rFonts w:ascii="Verdana" w:hAnsi="Verdana"/>
            <w:b/>
            <w:bCs/>
            <w:color w:val="000000"/>
            <w:sz w:val="21"/>
            <w:szCs w:val="21"/>
          </w:rPr>
          <w:t xml:space="preserve"> FROM </w:t>
        </w:r>
        <w:proofErr w:type="spellStart"/>
        <w:r>
          <w:rPr>
            <w:rStyle w:val="Emphasis"/>
            <w:rFonts w:ascii="Verdana" w:hAnsi="Verdana"/>
            <w:b/>
            <w:bCs/>
            <w:color w:val="000000"/>
            <w:sz w:val="21"/>
            <w:szCs w:val="21"/>
          </w:rPr>
          <w:t>emp</w:t>
        </w:r>
        <w:proofErr w:type="spellEnd"/>
        <w:r>
          <w:rPr>
            <w:rStyle w:val="Emphasis"/>
            <w:rFonts w:ascii="Verdana" w:hAnsi="Verdana"/>
            <w:b/>
            <w:bCs/>
            <w:color w:val="000000"/>
            <w:sz w:val="21"/>
            <w:szCs w:val="21"/>
          </w:rPr>
          <w:t xml:space="preserve"> INNER JOIN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 xml:space="preserve"> USING(EMP_ID) WHERE </w:t>
        </w:r>
        <w:proofErr w:type="spellStart"/>
        <w:r>
          <w:rPr>
            <w:rStyle w:val="Emphasis"/>
            <w:rFonts w:ascii="Verdana" w:hAnsi="Verdana"/>
            <w:b/>
            <w:bCs/>
            <w:color w:val="000000"/>
            <w:sz w:val="21"/>
            <w:szCs w:val="21"/>
          </w:rPr>
          <w:t>emp.emp_salary</w:t>
        </w:r>
        <w:proofErr w:type="spellEnd"/>
        <w:r>
          <w:rPr>
            <w:rStyle w:val="Emphasis"/>
            <w:rFonts w:ascii="Verdana" w:hAnsi="Verdana"/>
            <w:b/>
            <w:bCs/>
            <w:color w:val="000000"/>
            <w:sz w:val="21"/>
            <w:szCs w:val="21"/>
          </w:rPr>
          <w:t xml:space="preserve"> &lt; 50000;</w:t>
        </w:r>
      </w:ins>
    </w:p>
    <w:p w:rsidR="007E14E5" w:rsidRDefault="007E14E5" w:rsidP="007E14E5">
      <w:pPr>
        <w:pStyle w:val="Heading2"/>
        <w:shd w:val="clear" w:color="auto" w:fill="FFFFFF"/>
        <w:spacing w:before="450" w:after="300" w:line="570" w:lineRule="atLeast"/>
        <w:rPr>
          <w:ins w:id="80" w:author="Unknown"/>
          <w:rFonts w:ascii="Arial" w:hAnsi="Arial" w:cs="Arial"/>
          <w:b w:val="0"/>
          <w:bCs w:val="0"/>
          <w:color w:val="111111"/>
          <w:sz w:val="41"/>
          <w:szCs w:val="41"/>
        </w:rPr>
      </w:pPr>
      <w:ins w:id="81" w:author="Unknown">
        <w:r>
          <w:rPr>
            <w:rStyle w:val="Strong"/>
            <w:rFonts w:ascii="Arial" w:hAnsi="Arial" w:cs="Arial"/>
            <w:b/>
            <w:bCs/>
            <w:color w:val="111111"/>
            <w:sz w:val="41"/>
            <w:szCs w:val="41"/>
          </w:rPr>
          <w:t>QUERY 4: INNER JOIN with ORDER BY clause.</w:t>
        </w:r>
      </w:ins>
    </w:p>
    <w:p w:rsidR="007E14E5" w:rsidRDefault="007E14E5" w:rsidP="007E14E5">
      <w:pPr>
        <w:pStyle w:val="NormalWeb"/>
        <w:shd w:val="clear" w:color="auto" w:fill="FFFFFF"/>
        <w:spacing w:before="0" w:beforeAutospacing="0" w:after="315" w:afterAutospacing="0"/>
        <w:rPr>
          <w:ins w:id="82" w:author="Unknown"/>
          <w:rFonts w:ascii="Verdana" w:hAnsi="Verdana"/>
          <w:color w:val="000000"/>
          <w:sz w:val="21"/>
          <w:szCs w:val="21"/>
        </w:rPr>
      </w:pPr>
      <w:ins w:id="83" w:author="Unknown">
        <w:r>
          <w:rPr>
            <w:rFonts w:ascii="Verdana" w:hAnsi="Verdana"/>
            <w:color w:val="000000"/>
            <w:sz w:val="21"/>
            <w:szCs w:val="21"/>
          </w:rPr>
          <w:t>Feel free to use ORDER BY clause if you want to sort the result returned by your query in Ascending or Descending order.</w:t>
        </w:r>
        <w:r>
          <w:rPr>
            <w:rFonts w:ascii="Verdana" w:hAnsi="Verdana"/>
            <w:color w:val="000000"/>
            <w:sz w:val="21"/>
            <w:szCs w:val="21"/>
          </w:rPr>
          <w:br/>
        </w:r>
        <w:r>
          <w:rPr>
            <w:rStyle w:val="Strong"/>
            <w:rFonts w:ascii="Verdana" w:hAnsi="Verdana"/>
            <w:color w:val="000000"/>
            <w:sz w:val="21"/>
            <w:szCs w:val="21"/>
          </w:rPr>
          <w:t>NOTE here ORDER BY clause must be the last statement of a QUERY.</w:t>
        </w:r>
        <w:r>
          <w:rPr>
            <w:rFonts w:ascii="Verdana" w:hAnsi="Verdana"/>
            <w:b/>
            <w:bCs/>
            <w:color w:val="000000"/>
            <w:sz w:val="21"/>
            <w:szCs w:val="21"/>
          </w:rPr>
          <w:br/>
        </w:r>
        <w:r>
          <w:rPr>
            <w:rFonts w:ascii="Verdana" w:hAnsi="Verdana"/>
            <w:color w:val="000000"/>
            <w:sz w:val="21"/>
            <w:szCs w:val="21"/>
          </w:rPr>
          <w:t>ORDER BY clause by default sorts the result in ascending order. But if you want to arrange the result in Descending order then you have to specify it by using DESCENDING or DESC keyword with the ORDER BY clause.</w:t>
        </w:r>
      </w:ins>
    </w:p>
    <w:p w:rsidR="007E14E5" w:rsidRDefault="007E14E5" w:rsidP="007E14E5">
      <w:pPr>
        <w:pStyle w:val="NormalWeb"/>
        <w:shd w:val="clear" w:color="auto" w:fill="FFFFFF"/>
        <w:spacing w:before="0" w:beforeAutospacing="0" w:after="315" w:afterAutospacing="0"/>
        <w:rPr>
          <w:ins w:id="84" w:author="Unknown"/>
          <w:rFonts w:ascii="Verdana" w:hAnsi="Verdana"/>
          <w:color w:val="000000"/>
          <w:sz w:val="21"/>
          <w:szCs w:val="21"/>
        </w:rPr>
      </w:pPr>
      <w:ins w:id="85" w:author="Unknown">
        <w:r>
          <w:rPr>
            <w:rFonts w:ascii="Verdana" w:hAnsi="Verdana"/>
            <w:color w:val="000000"/>
            <w:sz w:val="21"/>
            <w:szCs w:val="21"/>
          </w:rPr>
          <w:t>For example </w:t>
        </w:r>
        <w:r>
          <w:rPr>
            <w:rFonts w:ascii="Verdana" w:hAnsi="Verdana"/>
            <w:color w:val="000000"/>
            <w:sz w:val="21"/>
            <w:szCs w:val="21"/>
          </w:rPr>
          <w:br/>
          <w:t xml:space="preserve">Sort the result in ascending order according to </w:t>
        </w:r>
        <w:proofErr w:type="spellStart"/>
        <w:r>
          <w:rPr>
            <w:rFonts w:ascii="Verdana" w:hAnsi="Verdana"/>
            <w:color w:val="000000"/>
            <w:sz w:val="21"/>
            <w:szCs w:val="21"/>
          </w:rPr>
          <w:t>emp_name</w:t>
        </w:r>
        <w:proofErr w:type="spellEnd"/>
        <w:r>
          <w:rPr>
            <w:rFonts w:ascii="Verdana" w:hAnsi="Verdana"/>
            <w:color w:val="000000"/>
            <w:sz w:val="21"/>
            <w:szCs w:val="21"/>
          </w:rPr>
          <w:t xml:space="preserve"> column</w:t>
        </w:r>
      </w:ins>
    </w:p>
    <w:p w:rsidR="007E14E5" w:rsidRDefault="007E14E5" w:rsidP="007E14E5">
      <w:pPr>
        <w:pStyle w:val="has-background"/>
        <w:shd w:val="clear" w:color="auto" w:fill="FCB900"/>
        <w:spacing w:before="0" w:beforeAutospacing="0" w:after="315" w:afterAutospacing="0"/>
        <w:rPr>
          <w:ins w:id="86" w:author="Unknown"/>
          <w:rFonts w:ascii="Verdana" w:hAnsi="Verdana"/>
          <w:color w:val="000000"/>
          <w:sz w:val="21"/>
          <w:szCs w:val="21"/>
        </w:rPr>
      </w:pPr>
      <w:ins w:id="87" w:author="Unknown">
        <w:r>
          <w:rPr>
            <w:rStyle w:val="Emphasis"/>
            <w:rFonts w:ascii="Verdana" w:hAnsi="Verdana"/>
            <w:b/>
            <w:bCs/>
            <w:color w:val="000000"/>
            <w:sz w:val="21"/>
            <w:szCs w:val="21"/>
          </w:rPr>
          <w:t xml:space="preserve">SELECT </w:t>
        </w:r>
        <w:proofErr w:type="spellStart"/>
        <w:r>
          <w:rPr>
            <w:rStyle w:val="Emphasis"/>
            <w:rFonts w:ascii="Verdana" w:hAnsi="Verdana"/>
            <w:b/>
            <w:bCs/>
            <w:color w:val="000000"/>
            <w:sz w:val="21"/>
            <w:szCs w:val="21"/>
          </w:rPr>
          <w:t>emp_name</w:t>
        </w:r>
        <w:proofErr w:type="gramStart"/>
        <w:r>
          <w:rPr>
            <w:rStyle w:val="Emphasis"/>
            <w:rFonts w:ascii="Verdana" w:hAnsi="Verdana"/>
            <w:b/>
            <w:bCs/>
            <w:color w:val="000000"/>
            <w:sz w:val="21"/>
            <w:szCs w:val="21"/>
          </w:rPr>
          <w:t>,dept</w:t>
        </w:r>
        <w:proofErr w:type="gramEnd"/>
        <w:r>
          <w:rPr>
            <w:rStyle w:val="Emphasis"/>
            <w:rFonts w:ascii="Verdana" w:hAnsi="Verdana"/>
            <w:b/>
            <w:bCs/>
            <w:color w:val="000000"/>
            <w:sz w:val="21"/>
            <w:szCs w:val="21"/>
          </w:rPr>
          <w:t>_name</w:t>
        </w:r>
        <w:proofErr w:type="spellEnd"/>
        <w:r>
          <w:rPr>
            <w:rStyle w:val="Emphasis"/>
            <w:rFonts w:ascii="Verdana" w:hAnsi="Verdana"/>
            <w:b/>
            <w:bCs/>
            <w:color w:val="000000"/>
            <w:sz w:val="21"/>
            <w:szCs w:val="21"/>
          </w:rPr>
          <w:t xml:space="preserve"> FROM </w:t>
        </w:r>
        <w:proofErr w:type="spellStart"/>
        <w:r>
          <w:rPr>
            <w:rStyle w:val="Emphasis"/>
            <w:rFonts w:ascii="Verdana" w:hAnsi="Verdana"/>
            <w:b/>
            <w:bCs/>
            <w:color w:val="000000"/>
            <w:sz w:val="21"/>
            <w:szCs w:val="21"/>
          </w:rPr>
          <w:t>emp</w:t>
        </w:r>
        <w:proofErr w:type="spellEnd"/>
        <w:r>
          <w:rPr>
            <w:rStyle w:val="Emphasis"/>
            <w:rFonts w:ascii="Verdana" w:hAnsi="Verdana"/>
            <w:b/>
            <w:bCs/>
            <w:color w:val="000000"/>
            <w:sz w:val="21"/>
            <w:szCs w:val="21"/>
          </w:rPr>
          <w:t xml:space="preserve"> INNER JOIN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 xml:space="preserve"> USING(EMP_ID) ORDER BY </w:t>
        </w:r>
        <w:proofErr w:type="spellStart"/>
        <w:r>
          <w:rPr>
            <w:rStyle w:val="Emphasis"/>
            <w:rFonts w:ascii="Verdana" w:hAnsi="Verdana"/>
            <w:b/>
            <w:bCs/>
            <w:color w:val="000000"/>
            <w:sz w:val="21"/>
            <w:szCs w:val="21"/>
          </w:rPr>
          <w:t>emp_name</w:t>
        </w:r>
        <w:proofErr w:type="spellEnd"/>
        <w:r>
          <w:rPr>
            <w:rStyle w:val="Emphasis"/>
            <w:rFonts w:ascii="Verdana" w:hAnsi="Verdana"/>
            <w:b/>
            <w:bCs/>
            <w:color w:val="000000"/>
            <w:sz w:val="21"/>
            <w:szCs w:val="21"/>
          </w:rPr>
          <w:t>;</w:t>
        </w:r>
      </w:ins>
    </w:p>
    <w:p w:rsidR="007E14E5" w:rsidRDefault="007E14E5" w:rsidP="007E14E5">
      <w:pPr>
        <w:pStyle w:val="NormalWeb"/>
        <w:shd w:val="clear" w:color="auto" w:fill="FFFFFF"/>
        <w:spacing w:before="0" w:beforeAutospacing="0" w:after="315" w:afterAutospacing="0"/>
        <w:rPr>
          <w:ins w:id="88" w:author="Unknown"/>
          <w:rFonts w:ascii="Verdana" w:hAnsi="Verdana"/>
          <w:color w:val="000000"/>
          <w:sz w:val="21"/>
          <w:szCs w:val="21"/>
        </w:rPr>
      </w:pPr>
      <w:ins w:id="89" w:author="Unknown">
        <w:r>
          <w:rPr>
            <w:rFonts w:ascii="Verdana" w:hAnsi="Verdana"/>
            <w:color w:val="000000"/>
            <w:sz w:val="21"/>
            <w:szCs w:val="21"/>
          </w:rPr>
          <w:t xml:space="preserve">Sort the result in descending order according to </w:t>
        </w:r>
        <w:proofErr w:type="spellStart"/>
        <w:r>
          <w:rPr>
            <w:rFonts w:ascii="Verdana" w:hAnsi="Verdana"/>
            <w:color w:val="000000"/>
            <w:sz w:val="21"/>
            <w:szCs w:val="21"/>
          </w:rPr>
          <w:t>emp_name</w:t>
        </w:r>
        <w:proofErr w:type="spellEnd"/>
        <w:r>
          <w:rPr>
            <w:rFonts w:ascii="Verdana" w:hAnsi="Verdana"/>
            <w:color w:val="000000"/>
            <w:sz w:val="21"/>
            <w:szCs w:val="21"/>
          </w:rPr>
          <w:t xml:space="preserve"> column.</w:t>
        </w:r>
      </w:ins>
    </w:p>
    <w:p w:rsidR="007E14E5" w:rsidRDefault="007E14E5" w:rsidP="007E14E5">
      <w:pPr>
        <w:pStyle w:val="has-background"/>
        <w:shd w:val="clear" w:color="auto" w:fill="FCB900"/>
        <w:spacing w:before="0" w:beforeAutospacing="0" w:after="315" w:afterAutospacing="0"/>
        <w:rPr>
          <w:ins w:id="90" w:author="Unknown"/>
          <w:rFonts w:ascii="Verdana" w:hAnsi="Verdana"/>
          <w:color w:val="000000"/>
          <w:sz w:val="21"/>
          <w:szCs w:val="21"/>
        </w:rPr>
      </w:pPr>
      <w:ins w:id="91" w:author="Unknown">
        <w:r>
          <w:rPr>
            <w:rStyle w:val="Emphasis"/>
            <w:rFonts w:ascii="Verdana" w:hAnsi="Verdana"/>
            <w:b/>
            <w:bCs/>
            <w:color w:val="000000"/>
            <w:sz w:val="21"/>
            <w:szCs w:val="21"/>
          </w:rPr>
          <w:t xml:space="preserve">SELECT </w:t>
        </w:r>
        <w:proofErr w:type="spellStart"/>
        <w:r>
          <w:rPr>
            <w:rStyle w:val="Emphasis"/>
            <w:rFonts w:ascii="Verdana" w:hAnsi="Verdana"/>
            <w:b/>
            <w:bCs/>
            <w:color w:val="000000"/>
            <w:sz w:val="21"/>
            <w:szCs w:val="21"/>
          </w:rPr>
          <w:t>emp_name</w:t>
        </w:r>
        <w:proofErr w:type="gramStart"/>
        <w:r>
          <w:rPr>
            <w:rStyle w:val="Emphasis"/>
            <w:rFonts w:ascii="Verdana" w:hAnsi="Verdana"/>
            <w:b/>
            <w:bCs/>
            <w:color w:val="000000"/>
            <w:sz w:val="21"/>
            <w:szCs w:val="21"/>
          </w:rPr>
          <w:t>,dept</w:t>
        </w:r>
        <w:proofErr w:type="gramEnd"/>
        <w:r>
          <w:rPr>
            <w:rStyle w:val="Emphasis"/>
            <w:rFonts w:ascii="Verdana" w:hAnsi="Verdana"/>
            <w:b/>
            <w:bCs/>
            <w:color w:val="000000"/>
            <w:sz w:val="21"/>
            <w:szCs w:val="21"/>
          </w:rPr>
          <w:t>_name</w:t>
        </w:r>
        <w:proofErr w:type="spellEnd"/>
        <w:r>
          <w:rPr>
            <w:rStyle w:val="Emphasis"/>
            <w:rFonts w:ascii="Verdana" w:hAnsi="Verdana"/>
            <w:b/>
            <w:bCs/>
            <w:color w:val="000000"/>
            <w:sz w:val="21"/>
            <w:szCs w:val="21"/>
          </w:rPr>
          <w:t xml:space="preserve"> FROM </w:t>
        </w:r>
        <w:proofErr w:type="spellStart"/>
        <w:r>
          <w:rPr>
            <w:rStyle w:val="Emphasis"/>
            <w:rFonts w:ascii="Verdana" w:hAnsi="Verdana"/>
            <w:b/>
            <w:bCs/>
            <w:color w:val="000000"/>
            <w:sz w:val="21"/>
            <w:szCs w:val="21"/>
          </w:rPr>
          <w:t>emp</w:t>
        </w:r>
        <w:proofErr w:type="spellEnd"/>
        <w:r>
          <w:rPr>
            <w:rStyle w:val="Emphasis"/>
            <w:rFonts w:ascii="Verdana" w:hAnsi="Verdana"/>
            <w:b/>
            <w:bCs/>
            <w:color w:val="000000"/>
            <w:sz w:val="21"/>
            <w:szCs w:val="21"/>
          </w:rPr>
          <w:t xml:space="preserve"> INNER JOIN </w:t>
        </w:r>
        <w:proofErr w:type="spellStart"/>
        <w:r>
          <w:rPr>
            <w:rStyle w:val="Emphasis"/>
            <w:rFonts w:ascii="Verdana" w:hAnsi="Verdana"/>
            <w:b/>
            <w:bCs/>
            <w:color w:val="000000"/>
            <w:sz w:val="21"/>
            <w:szCs w:val="21"/>
          </w:rPr>
          <w:t>dept</w:t>
        </w:r>
        <w:proofErr w:type="spellEnd"/>
        <w:r>
          <w:rPr>
            <w:rStyle w:val="Emphasis"/>
            <w:rFonts w:ascii="Verdana" w:hAnsi="Verdana"/>
            <w:b/>
            <w:bCs/>
            <w:color w:val="000000"/>
            <w:sz w:val="21"/>
            <w:szCs w:val="21"/>
          </w:rPr>
          <w:t xml:space="preserve"> USING(EMP_ID) ORDER BY </w:t>
        </w:r>
        <w:proofErr w:type="spellStart"/>
        <w:r>
          <w:rPr>
            <w:rStyle w:val="Emphasis"/>
            <w:rFonts w:ascii="Verdana" w:hAnsi="Verdana"/>
            <w:b/>
            <w:bCs/>
            <w:color w:val="000000"/>
            <w:sz w:val="21"/>
            <w:szCs w:val="21"/>
          </w:rPr>
          <w:t>emp_name</w:t>
        </w:r>
        <w:proofErr w:type="spellEnd"/>
        <w:r>
          <w:rPr>
            <w:rStyle w:val="Emphasis"/>
            <w:rFonts w:ascii="Verdana" w:hAnsi="Verdana"/>
            <w:b/>
            <w:bCs/>
            <w:color w:val="000000"/>
            <w:sz w:val="21"/>
            <w:szCs w:val="21"/>
          </w:rPr>
          <w:t xml:space="preserve"> DESC;</w:t>
        </w:r>
      </w:ins>
    </w:p>
    <w:p w:rsidR="0097182B" w:rsidRDefault="0097182B" w:rsidP="0097182B"/>
    <w:p w:rsidR="00E618CD" w:rsidRDefault="00E618CD" w:rsidP="0097182B"/>
    <w:p w:rsidR="00E618CD" w:rsidRDefault="00E618CD" w:rsidP="00E618CD">
      <w:pPr>
        <w:spacing w:after="75" w:line="240" w:lineRule="auto"/>
        <w:ind w:right="75"/>
        <w:rPr>
          <w:rFonts w:ascii="Arial" w:hAnsi="Arial" w:cs="Arial"/>
          <w:sz w:val="15"/>
          <w:szCs w:val="15"/>
        </w:rPr>
      </w:pPr>
    </w:p>
    <w:p w:rsidR="00E618CD" w:rsidRDefault="00E618CD" w:rsidP="00E618CD">
      <w:pPr>
        <w:pStyle w:val="Heading1"/>
        <w:spacing w:before="0" w:after="210" w:line="750" w:lineRule="atLeast"/>
        <w:rPr>
          <w:rFonts w:ascii="Roboto Condensed" w:hAnsi="Roboto Condensed" w:cs="Times New Roman"/>
          <w:color w:val="111111"/>
          <w:sz w:val="62"/>
          <w:szCs w:val="62"/>
        </w:rPr>
      </w:pPr>
      <w:r>
        <w:rPr>
          <w:rFonts w:ascii="Roboto Condensed" w:hAnsi="Roboto Condensed"/>
          <w:color w:val="111111"/>
          <w:sz w:val="62"/>
          <w:szCs w:val="62"/>
        </w:rPr>
        <w:t>Cross Join In SQL</w:t>
      </w:r>
    </w:p>
    <w:p w:rsidR="00E618CD" w:rsidRPr="00E618CD" w:rsidRDefault="00E618CD" w:rsidP="00E618CD">
      <w:pPr>
        <w:shd w:val="clear" w:color="auto" w:fill="00D084"/>
        <w:spacing w:after="315" w:line="240" w:lineRule="auto"/>
        <w:jc w:val="center"/>
        <w:rPr>
          <w:ins w:id="92" w:author="Unknown"/>
          <w:rFonts w:ascii="Verdana" w:eastAsia="Times New Roman" w:hAnsi="Verdana" w:cs="Times New Roman"/>
          <w:color w:val="000000"/>
          <w:sz w:val="21"/>
          <w:szCs w:val="21"/>
          <w:lang w:val="en-IN" w:eastAsia="en-IN"/>
        </w:rPr>
      </w:pPr>
      <w:bookmarkStart w:id="93" w:name="_GoBack"/>
      <w:bookmarkEnd w:id="93"/>
      <w:ins w:id="94" w:author="Unknown">
        <w:r w:rsidRPr="00E618CD">
          <w:rPr>
            <w:rFonts w:ascii="Verdana" w:eastAsia="Times New Roman" w:hAnsi="Verdana" w:cs="Times New Roman"/>
            <w:b/>
            <w:bCs/>
            <w:color w:val="000000"/>
            <w:sz w:val="21"/>
            <w:szCs w:val="21"/>
            <w:lang w:val="en-IN" w:eastAsia="en-IN"/>
          </w:rPr>
          <w:t>Definition</w:t>
        </w:r>
        <w:r w:rsidRPr="00E618CD">
          <w:rPr>
            <w:rFonts w:ascii="Verdana" w:eastAsia="Times New Roman" w:hAnsi="Verdana" w:cs="Times New Roman"/>
            <w:b/>
            <w:bCs/>
            <w:color w:val="000000"/>
            <w:sz w:val="21"/>
            <w:szCs w:val="21"/>
            <w:lang w:val="en-IN" w:eastAsia="en-IN"/>
          </w:rPr>
          <w:br/>
        </w:r>
        <w:r w:rsidRPr="00E618CD">
          <w:rPr>
            <w:rFonts w:ascii="Verdana" w:eastAsia="Times New Roman" w:hAnsi="Verdana" w:cs="Times New Roman"/>
            <w:b/>
            <w:bCs/>
            <w:color w:val="000000"/>
            <w:sz w:val="21"/>
            <w:szCs w:val="21"/>
            <w:lang w:val="en-IN" w:eastAsia="en-IN"/>
          </w:rPr>
          <w:t> </w:t>
        </w:r>
        <w:r w:rsidRPr="00E618CD">
          <w:rPr>
            <w:rFonts w:ascii="Verdana" w:eastAsia="Times New Roman" w:hAnsi="Verdana" w:cs="Times New Roman"/>
            <w:b/>
            <w:bCs/>
            <w:color w:val="000000"/>
            <w:sz w:val="21"/>
            <w:szCs w:val="21"/>
            <w:lang w:val="en-IN" w:eastAsia="en-IN"/>
          </w:rPr>
          <w:t> </w:t>
        </w:r>
        <w:r w:rsidRPr="00E618CD">
          <w:rPr>
            <w:rFonts w:ascii="Verdana" w:eastAsia="Times New Roman" w:hAnsi="Verdana" w:cs="Times New Roman"/>
            <w:b/>
            <w:bCs/>
            <w:color w:val="000000"/>
            <w:sz w:val="21"/>
            <w:szCs w:val="21"/>
            <w:lang w:val="en-IN" w:eastAsia="en-IN"/>
          </w:rPr>
          <w:t>Cross Join produces </w:t>
        </w:r>
        <w:r w:rsidRPr="00E618CD">
          <w:rPr>
            <w:rFonts w:ascii="Verdana" w:eastAsia="Times New Roman" w:hAnsi="Verdana" w:cs="Times New Roman"/>
            <w:color w:val="000000"/>
            <w:sz w:val="21"/>
            <w:szCs w:val="21"/>
            <w:lang w:val="en-IN" w:eastAsia="en-IN"/>
          </w:rPr>
          <w:fldChar w:fldCharType="begin"/>
        </w:r>
        <w:r w:rsidRPr="00E618CD">
          <w:rPr>
            <w:rFonts w:ascii="Verdana" w:eastAsia="Times New Roman" w:hAnsi="Verdana" w:cs="Times New Roman"/>
            <w:color w:val="000000"/>
            <w:sz w:val="21"/>
            <w:szCs w:val="21"/>
            <w:lang w:val="en-IN" w:eastAsia="en-IN"/>
          </w:rPr>
          <w:instrText xml:space="preserve"> HYPERLINK "http://en.wikipedia.org/wiki/Cartesian_product" </w:instrText>
        </w:r>
        <w:r w:rsidRPr="00E618CD">
          <w:rPr>
            <w:rFonts w:ascii="Verdana" w:eastAsia="Times New Roman" w:hAnsi="Verdana" w:cs="Times New Roman"/>
            <w:color w:val="000000"/>
            <w:sz w:val="21"/>
            <w:szCs w:val="21"/>
            <w:lang w:val="en-IN" w:eastAsia="en-IN"/>
          </w:rPr>
          <w:fldChar w:fldCharType="separate"/>
        </w:r>
        <w:r w:rsidRPr="00E618CD">
          <w:rPr>
            <w:rFonts w:ascii="Verdana" w:eastAsia="Times New Roman" w:hAnsi="Verdana" w:cs="Times New Roman"/>
            <w:b/>
            <w:bCs/>
            <w:color w:val="EA2E2E"/>
            <w:sz w:val="21"/>
            <w:szCs w:val="21"/>
            <w:lang w:val="en-IN" w:eastAsia="en-IN"/>
          </w:rPr>
          <w:t>Cartesian product</w:t>
        </w:r>
        <w:r w:rsidRPr="00E618CD">
          <w:rPr>
            <w:rFonts w:ascii="Verdana" w:eastAsia="Times New Roman" w:hAnsi="Verdana" w:cs="Times New Roman"/>
            <w:color w:val="000000"/>
            <w:sz w:val="21"/>
            <w:szCs w:val="21"/>
            <w:lang w:val="en-IN" w:eastAsia="en-IN"/>
          </w:rPr>
          <w:fldChar w:fldCharType="end"/>
        </w:r>
        <w:r w:rsidRPr="00E618CD">
          <w:rPr>
            <w:rFonts w:ascii="Verdana" w:eastAsia="Times New Roman" w:hAnsi="Verdana" w:cs="Times New Roman"/>
            <w:b/>
            <w:bCs/>
            <w:color w:val="000000"/>
            <w:sz w:val="21"/>
            <w:szCs w:val="21"/>
            <w:lang w:val="en-IN" w:eastAsia="en-IN"/>
          </w:rPr>
          <w:t> of the tables which are participating in the Join queries that’s why it’s also known by the name of Cartesian Join.</w:t>
        </w:r>
      </w:ins>
    </w:p>
    <w:p w:rsidR="00E618CD" w:rsidRPr="00E618CD" w:rsidRDefault="00E618CD" w:rsidP="00E618CD">
      <w:pPr>
        <w:shd w:val="clear" w:color="auto" w:fill="FFFFFF"/>
        <w:spacing w:after="315" w:line="240" w:lineRule="auto"/>
        <w:rPr>
          <w:ins w:id="95" w:author="Unknown"/>
          <w:rFonts w:ascii="Verdana" w:eastAsia="Times New Roman" w:hAnsi="Verdana" w:cs="Times New Roman"/>
          <w:color w:val="000000"/>
          <w:sz w:val="21"/>
          <w:szCs w:val="21"/>
          <w:lang w:val="en-IN" w:eastAsia="en-IN"/>
        </w:rPr>
      </w:pPr>
      <w:ins w:id="96" w:author="Unknown">
        <w:r w:rsidRPr="00E618CD">
          <w:rPr>
            <w:rFonts w:ascii="Verdana" w:eastAsia="Times New Roman" w:hAnsi="Verdana" w:cs="Times New Roman"/>
            <w:color w:val="000000"/>
            <w:sz w:val="21"/>
            <w:szCs w:val="21"/>
            <w:lang w:val="en-IN" w:eastAsia="en-IN"/>
          </w:rPr>
          <w:t>Generally we use CROSS JOIN when there is no relationship between participating tables.</w:t>
        </w:r>
      </w:ins>
    </w:p>
    <w:p w:rsidR="00E618CD" w:rsidRPr="00E618CD" w:rsidRDefault="00E618CD" w:rsidP="00E618CD">
      <w:pPr>
        <w:shd w:val="clear" w:color="auto" w:fill="FFFFFF"/>
        <w:spacing w:after="315" w:line="240" w:lineRule="auto"/>
        <w:rPr>
          <w:ins w:id="97" w:author="Unknown"/>
          <w:rFonts w:ascii="Verdana" w:eastAsia="Times New Roman" w:hAnsi="Verdana" w:cs="Times New Roman"/>
          <w:color w:val="000000"/>
          <w:sz w:val="21"/>
          <w:szCs w:val="21"/>
          <w:lang w:val="en-IN" w:eastAsia="en-IN"/>
        </w:rPr>
      </w:pPr>
      <w:ins w:id="98" w:author="Unknown">
        <w:r w:rsidRPr="00E618CD">
          <w:rPr>
            <w:rFonts w:ascii="Verdana" w:eastAsia="Times New Roman" w:hAnsi="Verdana" w:cs="Times New Roman"/>
            <w:color w:val="000000"/>
            <w:sz w:val="21"/>
            <w:szCs w:val="21"/>
            <w:lang w:val="en-IN" w:eastAsia="en-IN"/>
          </w:rPr>
          <w:t>Syntax</w:t>
        </w:r>
      </w:ins>
    </w:p>
    <w:p w:rsidR="00E618CD" w:rsidRPr="00E618CD" w:rsidRDefault="00E618CD" w:rsidP="00E618CD">
      <w:pPr>
        <w:shd w:val="clear" w:color="auto" w:fill="FCB900"/>
        <w:spacing w:after="315" w:line="240" w:lineRule="auto"/>
        <w:rPr>
          <w:ins w:id="99" w:author="Unknown"/>
          <w:rFonts w:ascii="Verdana" w:eastAsia="Times New Roman" w:hAnsi="Verdana" w:cs="Times New Roman"/>
          <w:color w:val="000000"/>
          <w:sz w:val="21"/>
          <w:szCs w:val="21"/>
          <w:lang w:val="en-IN" w:eastAsia="en-IN"/>
        </w:rPr>
      </w:pPr>
      <w:proofErr w:type="gramStart"/>
      <w:ins w:id="100" w:author="Unknown">
        <w:r w:rsidRPr="00E618CD">
          <w:rPr>
            <w:rFonts w:ascii="Verdana" w:eastAsia="Times New Roman" w:hAnsi="Verdana" w:cs="Times New Roman"/>
            <w:b/>
            <w:bCs/>
            <w:i/>
            <w:iCs/>
            <w:color w:val="000000"/>
            <w:sz w:val="21"/>
            <w:szCs w:val="21"/>
            <w:lang w:val="en-IN" w:eastAsia="en-IN"/>
          </w:rPr>
          <w:t>SELECT  column</w:t>
        </w:r>
        <w:proofErr w:type="gramEnd"/>
        <w:r w:rsidRPr="00E618CD">
          <w:rPr>
            <w:rFonts w:ascii="Verdana" w:eastAsia="Times New Roman" w:hAnsi="Verdana" w:cs="Times New Roman"/>
            <w:b/>
            <w:bCs/>
            <w:i/>
            <w:iCs/>
            <w:color w:val="000000"/>
            <w:sz w:val="21"/>
            <w:szCs w:val="21"/>
            <w:lang w:val="en-IN" w:eastAsia="en-IN"/>
          </w:rPr>
          <w:t xml:space="preserve"> names  FROM  table1  CROSS JOIN  table 2  WHERE (expression)  ORDER BY  column names;</w:t>
        </w:r>
      </w:ins>
    </w:p>
    <w:p w:rsidR="00E618CD" w:rsidRPr="00E618CD" w:rsidRDefault="00E618CD" w:rsidP="00E618CD">
      <w:pPr>
        <w:shd w:val="clear" w:color="auto" w:fill="FFFFFF"/>
        <w:spacing w:after="315" w:line="240" w:lineRule="auto"/>
        <w:rPr>
          <w:ins w:id="101" w:author="Unknown"/>
          <w:rFonts w:ascii="Verdana" w:eastAsia="Times New Roman" w:hAnsi="Verdana" w:cs="Times New Roman"/>
          <w:color w:val="000000"/>
          <w:sz w:val="21"/>
          <w:szCs w:val="21"/>
          <w:lang w:val="en-IN" w:eastAsia="en-IN"/>
        </w:rPr>
      </w:pPr>
      <w:ins w:id="102" w:author="Unknown">
        <w:r w:rsidRPr="00E618CD">
          <w:rPr>
            <w:rFonts w:ascii="Verdana" w:eastAsia="Times New Roman" w:hAnsi="Verdana" w:cs="Times New Roman"/>
            <w:color w:val="000000"/>
            <w:sz w:val="21"/>
            <w:szCs w:val="21"/>
            <w:lang w:val="en-IN" w:eastAsia="en-IN"/>
          </w:rPr>
          <w:t xml:space="preserve">Or </w:t>
        </w:r>
        <w:r w:rsidRPr="00E618CD">
          <w:rPr>
            <w:rFonts w:ascii="Verdana" w:eastAsia="Times New Roman" w:hAnsi="Verdana" w:cs="Times New Roman"/>
            <w:color w:val="000000"/>
            <w:sz w:val="21"/>
            <w:szCs w:val="21"/>
            <w:lang w:val="en-IN" w:eastAsia="en-IN"/>
          </w:rPr>
          <w:t> </w:t>
        </w:r>
        <w:r w:rsidRPr="00E618CD">
          <w:rPr>
            <w:rFonts w:ascii="Verdana" w:eastAsia="Times New Roman" w:hAnsi="Verdana" w:cs="Times New Roman"/>
            <w:color w:val="000000"/>
            <w:sz w:val="21"/>
            <w:szCs w:val="21"/>
            <w:lang w:val="en-IN" w:eastAsia="en-IN"/>
          </w:rPr>
          <w:t> </w:t>
        </w:r>
      </w:ins>
    </w:p>
    <w:p w:rsidR="00E618CD" w:rsidRPr="00E618CD" w:rsidRDefault="00E618CD" w:rsidP="00E618CD">
      <w:pPr>
        <w:shd w:val="clear" w:color="auto" w:fill="FCB900"/>
        <w:spacing w:after="315" w:line="240" w:lineRule="auto"/>
        <w:rPr>
          <w:ins w:id="103" w:author="Unknown"/>
          <w:rFonts w:ascii="Verdana" w:eastAsia="Times New Roman" w:hAnsi="Verdana" w:cs="Times New Roman"/>
          <w:color w:val="000000"/>
          <w:sz w:val="21"/>
          <w:szCs w:val="21"/>
          <w:lang w:val="en-IN" w:eastAsia="en-IN"/>
        </w:rPr>
      </w:pPr>
      <w:proofErr w:type="gramStart"/>
      <w:ins w:id="104" w:author="Unknown">
        <w:r w:rsidRPr="00E618CD">
          <w:rPr>
            <w:rFonts w:ascii="Verdana" w:eastAsia="Times New Roman" w:hAnsi="Verdana" w:cs="Times New Roman"/>
            <w:b/>
            <w:bCs/>
            <w:i/>
            <w:iCs/>
            <w:color w:val="000000"/>
            <w:sz w:val="21"/>
            <w:szCs w:val="21"/>
            <w:lang w:val="en-IN" w:eastAsia="en-IN"/>
          </w:rPr>
          <w:lastRenderedPageBreak/>
          <w:t>SELECT  column</w:t>
        </w:r>
        <w:proofErr w:type="gramEnd"/>
        <w:r w:rsidRPr="00E618CD">
          <w:rPr>
            <w:rFonts w:ascii="Verdana" w:eastAsia="Times New Roman" w:hAnsi="Verdana" w:cs="Times New Roman"/>
            <w:b/>
            <w:bCs/>
            <w:i/>
            <w:iCs/>
            <w:color w:val="000000"/>
            <w:sz w:val="21"/>
            <w:szCs w:val="21"/>
            <w:lang w:val="en-IN" w:eastAsia="en-IN"/>
          </w:rPr>
          <w:t xml:space="preserve"> names  FROM  table1,  table 2  WHERE (expression)  ORDER BY  column names</w:t>
        </w:r>
      </w:ins>
    </w:p>
    <w:p w:rsidR="00E618CD" w:rsidRPr="00E618CD" w:rsidRDefault="00E618CD" w:rsidP="00E618CD">
      <w:pPr>
        <w:shd w:val="clear" w:color="auto" w:fill="FFFFFF"/>
        <w:spacing w:after="315" w:line="240" w:lineRule="auto"/>
        <w:rPr>
          <w:ins w:id="105" w:author="Unknown"/>
          <w:rFonts w:ascii="Verdana" w:eastAsia="Times New Roman" w:hAnsi="Verdana" w:cs="Times New Roman"/>
          <w:color w:val="000000"/>
          <w:sz w:val="21"/>
          <w:szCs w:val="21"/>
          <w:lang w:val="en-IN" w:eastAsia="en-IN"/>
        </w:rPr>
      </w:pPr>
      <w:ins w:id="106" w:author="Unknown">
        <w:r w:rsidRPr="00E618CD">
          <w:rPr>
            <w:rFonts w:ascii="Verdana" w:eastAsia="Times New Roman" w:hAnsi="Verdana" w:cs="Times New Roman"/>
            <w:color w:val="000000"/>
            <w:sz w:val="21"/>
            <w:szCs w:val="21"/>
            <w:lang w:val="en-IN" w:eastAsia="en-IN"/>
          </w:rPr>
          <w:t>In the first line we have our Select statement where you can specify the list of columns from both the participating tables. </w:t>
        </w:r>
      </w:ins>
    </w:p>
    <w:p w:rsidR="00E618CD" w:rsidRPr="00E618CD" w:rsidRDefault="00E618CD" w:rsidP="00E618CD">
      <w:pPr>
        <w:shd w:val="clear" w:color="auto" w:fill="FFFFFF"/>
        <w:spacing w:after="315" w:line="240" w:lineRule="auto"/>
        <w:rPr>
          <w:ins w:id="107" w:author="Unknown"/>
          <w:rFonts w:ascii="Verdana" w:eastAsia="Times New Roman" w:hAnsi="Verdana" w:cs="Times New Roman"/>
          <w:color w:val="000000"/>
          <w:sz w:val="21"/>
          <w:szCs w:val="21"/>
          <w:lang w:val="en-IN" w:eastAsia="en-IN"/>
        </w:rPr>
      </w:pPr>
      <w:ins w:id="108" w:author="Unknown">
        <w:r w:rsidRPr="00E618CD">
          <w:rPr>
            <w:rFonts w:ascii="Verdana" w:eastAsia="Times New Roman" w:hAnsi="Verdana" w:cs="Times New Roman"/>
            <w:color w:val="000000"/>
            <w:sz w:val="21"/>
            <w:szCs w:val="21"/>
            <w:lang w:val="en-IN" w:eastAsia="en-IN"/>
          </w:rPr>
          <w:t>In the second line we have our tables and the CROSS JOIN clause. Here you can write either Cross Join or just put a comma in between the names of both tables. </w:t>
        </w:r>
      </w:ins>
    </w:p>
    <w:p w:rsidR="00E618CD" w:rsidRPr="00E618CD" w:rsidRDefault="00E618CD" w:rsidP="00E618CD">
      <w:pPr>
        <w:shd w:val="clear" w:color="auto" w:fill="FFFFFF"/>
        <w:spacing w:after="315" w:line="240" w:lineRule="auto"/>
        <w:rPr>
          <w:ins w:id="109" w:author="Unknown"/>
          <w:rFonts w:ascii="Verdana" w:eastAsia="Times New Roman" w:hAnsi="Verdana" w:cs="Times New Roman"/>
          <w:color w:val="000000"/>
          <w:sz w:val="21"/>
          <w:szCs w:val="21"/>
          <w:lang w:val="en-IN" w:eastAsia="en-IN"/>
        </w:rPr>
      </w:pPr>
      <w:ins w:id="110" w:author="Unknown">
        <w:r w:rsidRPr="00E618CD">
          <w:rPr>
            <w:rFonts w:ascii="Verdana" w:eastAsia="Times New Roman" w:hAnsi="Verdana" w:cs="Times New Roman"/>
            <w:color w:val="000000"/>
            <w:sz w:val="21"/>
            <w:szCs w:val="21"/>
            <w:lang w:val="en-IN" w:eastAsia="en-IN"/>
          </w:rPr>
          <w:t xml:space="preserve">Also with cross join we do not have any ON or USING </w:t>
        </w:r>
        <w:proofErr w:type="gramStart"/>
        <w:r w:rsidRPr="00E618CD">
          <w:rPr>
            <w:rFonts w:ascii="Verdana" w:eastAsia="Times New Roman" w:hAnsi="Verdana" w:cs="Times New Roman"/>
            <w:color w:val="000000"/>
            <w:sz w:val="21"/>
            <w:szCs w:val="21"/>
            <w:lang w:val="en-IN" w:eastAsia="en-IN"/>
          </w:rPr>
          <w:t>join</w:t>
        </w:r>
        <w:proofErr w:type="gramEnd"/>
        <w:r w:rsidRPr="00E618CD">
          <w:rPr>
            <w:rFonts w:ascii="Verdana" w:eastAsia="Times New Roman" w:hAnsi="Verdana" w:cs="Times New Roman"/>
            <w:color w:val="000000"/>
            <w:sz w:val="21"/>
            <w:szCs w:val="21"/>
            <w:lang w:val="en-IN" w:eastAsia="en-IN"/>
          </w:rPr>
          <w:t xml:space="preserve"> condition. But you may, however, specify a WHERE and ORDER BY clause.</w:t>
        </w:r>
      </w:ins>
    </w:p>
    <w:p w:rsidR="00E618CD" w:rsidRPr="00E618CD" w:rsidRDefault="00E618CD" w:rsidP="00E618CD">
      <w:pPr>
        <w:shd w:val="clear" w:color="auto" w:fill="FFFFFF"/>
        <w:spacing w:after="315" w:line="240" w:lineRule="auto"/>
        <w:rPr>
          <w:ins w:id="111" w:author="Unknown"/>
          <w:rFonts w:ascii="Verdana" w:eastAsia="Times New Roman" w:hAnsi="Verdana" w:cs="Times New Roman"/>
          <w:color w:val="000000"/>
          <w:sz w:val="21"/>
          <w:szCs w:val="21"/>
          <w:lang w:val="en-IN" w:eastAsia="en-IN"/>
        </w:rPr>
      </w:pPr>
      <w:ins w:id="112" w:author="Unknown">
        <w:r w:rsidRPr="00E618CD">
          <w:rPr>
            <w:rFonts w:ascii="Verdana" w:eastAsia="Times New Roman" w:hAnsi="Verdana" w:cs="Times New Roman"/>
            <w:color w:val="000000"/>
            <w:sz w:val="21"/>
            <w:szCs w:val="21"/>
            <w:lang w:val="en-IN" w:eastAsia="en-IN"/>
          </w:rPr>
          <w:t>Note if you are using ORDER BY clause then make sure it must be the last statement of your SQL query.</w:t>
        </w:r>
      </w:ins>
    </w:p>
    <w:p w:rsidR="00E618CD" w:rsidRPr="00E618CD" w:rsidRDefault="00E618CD" w:rsidP="00E618CD">
      <w:pPr>
        <w:shd w:val="clear" w:color="auto" w:fill="FFFFFF"/>
        <w:spacing w:after="315" w:line="240" w:lineRule="auto"/>
        <w:rPr>
          <w:ins w:id="113" w:author="Unknown"/>
          <w:rFonts w:ascii="Verdana" w:eastAsia="Times New Roman" w:hAnsi="Verdana" w:cs="Times New Roman"/>
          <w:color w:val="000000"/>
          <w:sz w:val="21"/>
          <w:szCs w:val="21"/>
          <w:lang w:val="en-IN" w:eastAsia="en-IN"/>
        </w:rPr>
      </w:pPr>
      <w:ins w:id="114" w:author="Unknown">
        <w:r w:rsidRPr="00E618CD">
          <w:rPr>
            <w:rFonts w:ascii="Verdana" w:eastAsia="Times New Roman" w:hAnsi="Verdana" w:cs="Times New Roman"/>
            <w:b/>
            <w:bCs/>
            <w:color w:val="000000"/>
            <w:sz w:val="21"/>
            <w:szCs w:val="21"/>
            <w:lang w:val="en-IN" w:eastAsia="en-IN"/>
          </w:rPr>
          <w:t>Example:</w:t>
        </w:r>
      </w:ins>
    </w:p>
    <w:p w:rsidR="00E618CD" w:rsidRPr="00E618CD" w:rsidRDefault="00E618CD" w:rsidP="00E618CD">
      <w:pPr>
        <w:shd w:val="clear" w:color="auto" w:fill="FFFFFF"/>
        <w:spacing w:after="315" w:line="240" w:lineRule="auto"/>
        <w:rPr>
          <w:ins w:id="115" w:author="Unknown"/>
          <w:rFonts w:ascii="Verdana" w:eastAsia="Times New Roman" w:hAnsi="Verdana" w:cs="Times New Roman"/>
          <w:color w:val="000000"/>
          <w:sz w:val="21"/>
          <w:szCs w:val="21"/>
          <w:lang w:val="en-IN" w:eastAsia="en-IN"/>
        </w:rPr>
      </w:pPr>
      <w:ins w:id="116" w:author="Unknown">
        <w:r w:rsidRPr="00E618CD">
          <w:rPr>
            <w:rFonts w:ascii="Verdana" w:eastAsia="Times New Roman" w:hAnsi="Verdana" w:cs="Times New Roman"/>
            <w:color w:val="000000"/>
            <w:sz w:val="21"/>
            <w:szCs w:val="21"/>
            <w:lang w:val="en-IN" w:eastAsia="en-IN"/>
          </w:rPr>
          <w:t xml:space="preserve">I’ll be using the same table which we have been using in all our JOIN tutorials so far. These are the </w:t>
        </w:r>
        <w:proofErr w:type="spellStart"/>
        <w:proofErr w:type="gramStart"/>
        <w:r w:rsidRPr="00E618CD">
          <w:rPr>
            <w:rFonts w:ascii="Verdana" w:eastAsia="Times New Roman" w:hAnsi="Verdana" w:cs="Times New Roman"/>
            <w:color w:val="000000"/>
            <w:sz w:val="21"/>
            <w:szCs w:val="21"/>
            <w:lang w:val="en-IN" w:eastAsia="en-IN"/>
          </w:rPr>
          <w:t>emp</w:t>
        </w:r>
        <w:proofErr w:type="spellEnd"/>
        <w:proofErr w:type="gramEnd"/>
        <w:r w:rsidRPr="00E618CD">
          <w:rPr>
            <w:rFonts w:ascii="Verdana" w:eastAsia="Times New Roman" w:hAnsi="Verdana" w:cs="Times New Roman"/>
            <w:color w:val="000000"/>
            <w:sz w:val="21"/>
            <w:szCs w:val="21"/>
            <w:lang w:val="en-IN" w:eastAsia="en-IN"/>
          </w:rPr>
          <w:t xml:space="preserve"> and </w:t>
        </w:r>
        <w:proofErr w:type="spellStart"/>
        <w:r w:rsidRPr="00E618CD">
          <w:rPr>
            <w:rFonts w:ascii="Verdana" w:eastAsia="Times New Roman" w:hAnsi="Verdana" w:cs="Times New Roman"/>
            <w:color w:val="000000"/>
            <w:sz w:val="21"/>
            <w:szCs w:val="21"/>
            <w:lang w:val="en-IN" w:eastAsia="en-IN"/>
          </w:rPr>
          <w:t>dept</w:t>
        </w:r>
        <w:proofErr w:type="spellEnd"/>
        <w:r w:rsidRPr="00E618CD">
          <w:rPr>
            <w:rFonts w:ascii="Verdana" w:eastAsia="Times New Roman" w:hAnsi="Verdana" w:cs="Times New Roman"/>
            <w:color w:val="000000"/>
            <w:sz w:val="21"/>
            <w:szCs w:val="21"/>
            <w:lang w:val="en-IN" w:eastAsia="en-IN"/>
          </w:rPr>
          <w:t xml:space="preserve"> tables.</w:t>
        </w:r>
        <w:r w:rsidRPr="00E618CD">
          <w:rPr>
            <w:rFonts w:ascii="Verdana" w:eastAsia="Times New Roman" w:hAnsi="Verdana" w:cs="Times New Roman"/>
            <w:color w:val="000000"/>
            <w:sz w:val="21"/>
            <w:szCs w:val="21"/>
            <w:lang w:val="en-IN" w:eastAsia="en-IN"/>
          </w:rPr>
          <w:br/>
          <w:t>(For tables you can refer to </w:t>
        </w:r>
        <w:r w:rsidRPr="00E618CD">
          <w:rPr>
            <w:rFonts w:ascii="Verdana" w:eastAsia="Times New Roman" w:hAnsi="Verdana" w:cs="Times New Roman"/>
            <w:color w:val="000000"/>
            <w:sz w:val="21"/>
            <w:szCs w:val="21"/>
            <w:lang w:val="en-IN" w:eastAsia="en-IN"/>
          </w:rPr>
          <w:fldChar w:fldCharType="begin"/>
        </w:r>
        <w:r w:rsidRPr="00E618CD">
          <w:rPr>
            <w:rFonts w:ascii="Verdana" w:eastAsia="Times New Roman" w:hAnsi="Verdana" w:cs="Times New Roman"/>
            <w:color w:val="000000"/>
            <w:sz w:val="21"/>
            <w:szCs w:val="21"/>
            <w:lang w:val="en-IN" w:eastAsia="en-IN"/>
          </w:rPr>
          <w:instrText xml:space="preserve"> HYPERLINK "http://localhost/RebellionRider/sql-join-table-structure/" </w:instrText>
        </w:r>
        <w:r w:rsidRPr="00E618CD">
          <w:rPr>
            <w:rFonts w:ascii="Verdana" w:eastAsia="Times New Roman" w:hAnsi="Verdana" w:cs="Times New Roman"/>
            <w:color w:val="000000"/>
            <w:sz w:val="21"/>
            <w:szCs w:val="21"/>
            <w:lang w:val="en-IN" w:eastAsia="en-IN"/>
          </w:rPr>
          <w:fldChar w:fldCharType="separate"/>
        </w:r>
        <w:r w:rsidRPr="00E618CD">
          <w:rPr>
            <w:rFonts w:ascii="Verdana" w:eastAsia="Times New Roman" w:hAnsi="Verdana" w:cs="Times New Roman"/>
            <w:color w:val="EA2E2E"/>
            <w:sz w:val="21"/>
            <w:szCs w:val="21"/>
            <w:u w:val="single"/>
            <w:lang w:val="en-IN" w:eastAsia="en-IN"/>
          </w:rPr>
          <w:t>Table for SQL Joins</w:t>
        </w:r>
        <w:r w:rsidRPr="00E618CD">
          <w:rPr>
            <w:rFonts w:ascii="Verdana" w:eastAsia="Times New Roman" w:hAnsi="Verdana" w:cs="Times New Roman"/>
            <w:color w:val="000000"/>
            <w:sz w:val="21"/>
            <w:szCs w:val="21"/>
            <w:lang w:val="en-IN" w:eastAsia="en-IN"/>
          </w:rPr>
          <w:fldChar w:fldCharType="end"/>
        </w:r>
        <w:r w:rsidRPr="00E618CD">
          <w:rPr>
            <w:rFonts w:ascii="Verdana" w:eastAsia="Times New Roman" w:hAnsi="Verdana" w:cs="Times New Roman"/>
            <w:color w:val="000000"/>
            <w:sz w:val="21"/>
            <w:szCs w:val="21"/>
            <w:lang w:val="en-IN" w:eastAsia="en-IN"/>
          </w:rPr>
          <w:t> tutorial)</w:t>
        </w:r>
      </w:ins>
    </w:p>
    <w:p w:rsidR="00E618CD" w:rsidRPr="00E618CD" w:rsidRDefault="00E618CD" w:rsidP="00E618CD">
      <w:pPr>
        <w:shd w:val="clear" w:color="auto" w:fill="FFFFFF"/>
        <w:spacing w:before="405" w:after="255" w:line="450" w:lineRule="atLeast"/>
        <w:outlineLvl w:val="2"/>
        <w:rPr>
          <w:ins w:id="117" w:author="Unknown"/>
          <w:rFonts w:ascii="Arial" w:eastAsia="Times New Roman" w:hAnsi="Arial" w:cs="Arial"/>
          <w:color w:val="111111"/>
          <w:sz w:val="33"/>
          <w:szCs w:val="33"/>
          <w:lang w:val="en-IN" w:eastAsia="en-IN"/>
        </w:rPr>
      </w:pPr>
      <w:ins w:id="118" w:author="Unknown">
        <w:r w:rsidRPr="00E618CD">
          <w:rPr>
            <w:rFonts w:ascii="Arial" w:eastAsia="Times New Roman" w:hAnsi="Arial" w:cs="Arial"/>
            <w:b/>
            <w:bCs/>
            <w:color w:val="111111"/>
            <w:sz w:val="33"/>
            <w:szCs w:val="33"/>
            <w:lang w:val="en-IN" w:eastAsia="en-IN"/>
          </w:rPr>
          <w:t>Query 1: CROSS JOIN</w:t>
        </w:r>
      </w:ins>
    </w:p>
    <w:p w:rsidR="00E618CD" w:rsidRPr="00E618CD" w:rsidRDefault="00E618CD" w:rsidP="00E618CD">
      <w:pPr>
        <w:shd w:val="clear" w:color="auto" w:fill="FCB900"/>
        <w:spacing w:after="315" w:line="240" w:lineRule="auto"/>
        <w:rPr>
          <w:ins w:id="119" w:author="Unknown"/>
          <w:rFonts w:ascii="Verdana" w:eastAsia="Times New Roman" w:hAnsi="Verdana" w:cs="Times New Roman"/>
          <w:color w:val="000000"/>
          <w:sz w:val="21"/>
          <w:szCs w:val="21"/>
          <w:lang w:val="en-IN" w:eastAsia="en-IN"/>
        </w:rPr>
      </w:pPr>
      <w:proofErr w:type="gramStart"/>
      <w:ins w:id="120" w:author="Unknown">
        <w:r w:rsidRPr="00E618CD">
          <w:rPr>
            <w:rFonts w:ascii="Verdana" w:eastAsia="Times New Roman" w:hAnsi="Verdana" w:cs="Times New Roman"/>
            <w:b/>
            <w:bCs/>
            <w:i/>
            <w:iCs/>
            <w:color w:val="000000"/>
            <w:sz w:val="21"/>
            <w:szCs w:val="21"/>
            <w:lang w:val="en-IN" w:eastAsia="en-IN"/>
          </w:rPr>
          <w:t>SELECT  </w:t>
        </w:r>
        <w:proofErr w:type="spellStart"/>
        <w:r w:rsidRPr="00E618CD">
          <w:rPr>
            <w:rFonts w:ascii="Verdana" w:eastAsia="Times New Roman" w:hAnsi="Verdana" w:cs="Times New Roman"/>
            <w:b/>
            <w:bCs/>
            <w:i/>
            <w:iCs/>
            <w:color w:val="000000"/>
            <w:sz w:val="21"/>
            <w:szCs w:val="21"/>
            <w:lang w:val="en-IN" w:eastAsia="en-IN"/>
          </w:rPr>
          <w:t>emp</w:t>
        </w:r>
        <w:proofErr w:type="gramEnd"/>
        <w:r w:rsidRPr="00E618CD">
          <w:rPr>
            <w:rFonts w:ascii="Verdana" w:eastAsia="Times New Roman" w:hAnsi="Verdana" w:cs="Times New Roman"/>
            <w:b/>
            <w:bCs/>
            <w:i/>
            <w:iCs/>
            <w:color w:val="000000"/>
            <w:sz w:val="21"/>
            <w:szCs w:val="21"/>
            <w:lang w:val="en-IN" w:eastAsia="en-IN"/>
          </w:rPr>
          <w:t>_name</w:t>
        </w:r>
        <w:proofErr w:type="spellEnd"/>
        <w:r w:rsidRPr="00E618CD">
          <w:rPr>
            <w:rFonts w:ascii="Verdana" w:eastAsia="Times New Roman" w:hAnsi="Verdana" w:cs="Times New Roman"/>
            <w:b/>
            <w:bCs/>
            <w:i/>
            <w:iCs/>
            <w:color w:val="000000"/>
            <w:sz w:val="21"/>
            <w:szCs w:val="21"/>
            <w:lang w:val="en-IN" w:eastAsia="en-IN"/>
          </w:rPr>
          <w:t xml:space="preserve">, </w:t>
        </w:r>
        <w:proofErr w:type="spellStart"/>
        <w:r w:rsidRPr="00E618CD">
          <w:rPr>
            <w:rFonts w:ascii="Verdana" w:eastAsia="Times New Roman" w:hAnsi="Verdana" w:cs="Times New Roman"/>
            <w:b/>
            <w:bCs/>
            <w:i/>
            <w:iCs/>
            <w:color w:val="000000"/>
            <w:sz w:val="21"/>
            <w:szCs w:val="21"/>
            <w:lang w:val="en-IN" w:eastAsia="en-IN"/>
          </w:rPr>
          <w:t>dept_name</w:t>
        </w:r>
        <w:proofErr w:type="spellEnd"/>
        <w:r w:rsidRPr="00E618CD">
          <w:rPr>
            <w:rFonts w:ascii="Verdana" w:eastAsia="Times New Roman" w:hAnsi="Verdana" w:cs="Times New Roman"/>
            <w:b/>
            <w:bCs/>
            <w:i/>
            <w:iCs/>
            <w:color w:val="000000"/>
            <w:sz w:val="21"/>
            <w:szCs w:val="21"/>
            <w:lang w:val="en-IN" w:eastAsia="en-IN"/>
          </w:rPr>
          <w:t xml:space="preserve">  FROM  </w:t>
        </w:r>
        <w:proofErr w:type="spellStart"/>
        <w:r w:rsidRPr="00E618CD">
          <w:rPr>
            <w:rFonts w:ascii="Verdana" w:eastAsia="Times New Roman" w:hAnsi="Verdana" w:cs="Times New Roman"/>
            <w:b/>
            <w:bCs/>
            <w:i/>
            <w:iCs/>
            <w:color w:val="000000"/>
            <w:sz w:val="21"/>
            <w:szCs w:val="21"/>
            <w:lang w:val="en-IN" w:eastAsia="en-IN"/>
          </w:rPr>
          <w:t>emp</w:t>
        </w:r>
        <w:proofErr w:type="spellEnd"/>
        <w:r w:rsidRPr="00E618CD">
          <w:rPr>
            <w:rFonts w:ascii="Verdana" w:eastAsia="Times New Roman" w:hAnsi="Verdana" w:cs="Times New Roman"/>
            <w:b/>
            <w:bCs/>
            <w:i/>
            <w:iCs/>
            <w:color w:val="000000"/>
            <w:sz w:val="21"/>
            <w:szCs w:val="21"/>
            <w:lang w:val="en-IN" w:eastAsia="en-IN"/>
          </w:rPr>
          <w:t xml:space="preserve">  CROSS JOIN  </w:t>
        </w:r>
        <w:proofErr w:type="spellStart"/>
        <w:r w:rsidRPr="00E618CD">
          <w:rPr>
            <w:rFonts w:ascii="Verdana" w:eastAsia="Times New Roman" w:hAnsi="Verdana" w:cs="Times New Roman"/>
            <w:b/>
            <w:bCs/>
            <w:i/>
            <w:iCs/>
            <w:color w:val="000000"/>
            <w:sz w:val="21"/>
            <w:szCs w:val="21"/>
            <w:lang w:val="en-IN" w:eastAsia="en-IN"/>
          </w:rPr>
          <w:t>dept</w:t>
        </w:r>
        <w:proofErr w:type="spellEnd"/>
        <w:r w:rsidRPr="00E618CD">
          <w:rPr>
            <w:rFonts w:ascii="Verdana" w:eastAsia="Times New Roman" w:hAnsi="Verdana" w:cs="Times New Roman"/>
            <w:b/>
            <w:bCs/>
            <w:i/>
            <w:iCs/>
            <w:color w:val="000000"/>
            <w:sz w:val="21"/>
            <w:szCs w:val="21"/>
            <w:lang w:val="en-IN" w:eastAsia="en-IN"/>
          </w:rPr>
          <w:t>;</w:t>
        </w:r>
      </w:ins>
    </w:p>
    <w:p w:rsidR="00E618CD" w:rsidRPr="00E618CD" w:rsidRDefault="00E618CD" w:rsidP="00E618CD">
      <w:pPr>
        <w:shd w:val="clear" w:color="auto" w:fill="FFFFFF"/>
        <w:spacing w:after="315" w:line="240" w:lineRule="auto"/>
        <w:rPr>
          <w:ins w:id="121" w:author="Unknown"/>
          <w:rFonts w:ascii="Verdana" w:eastAsia="Times New Roman" w:hAnsi="Verdana" w:cs="Times New Roman"/>
          <w:color w:val="000000"/>
          <w:sz w:val="21"/>
          <w:szCs w:val="21"/>
          <w:lang w:val="en-IN" w:eastAsia="en-IN"/>
        </w:rPr>
      </w:pPr>
      <w:ins w:id="122" w:author="Unknown">
        <w:r w:rsidRPr="00E618CD">
          <w:rPr>
            <w:rFonts w:ascii="Verdana" w:eastAsia="Times New Roman" w:hAnsi="Verdana" w:cs="Times New Roman"/>
            <w:color w:val="000000"/>
            <w:sz w:val="21"/>
            <w:szCs w:val="21"/>
            <w:lang w:val="en-IN" w:eastAsia="en-IN"/>
          </w:rPr>
          <w:t xml:space="preserve">This query is fairly simple; we are selecting </w:t>
        </w:r>
        <w:proofErr w:type="spellStart"/>
        <w:proofErr w:type="gramStart"/>
        <w:r w:rsidRPr="00E618CD">
          <w:rPr>
            <w:rFonts w:ascii="Verdana" w:eastAsia="Times New Roman" w:hAnsi="Verdana" w:cs="Times New Roman"/>
            <w:color w:val="000000"/>
            <w:sz w:val="21"/>
            <w:szCs w:val="21"/>
            <w:lang w:val="en-IN" w:eastAsia="en-IN"/>
          </w:rPr>
          <w:t>emp</w:t>
        </w:r>
        <w:proofErr w:type="spellEnd"/>
        <w:proofErr w:type="gramEnd"/>
        <w:r w:rsidRPr="00E618CD">
          <w:rPr>
            <w:rFonts w:ascii="Verdana" w:eastAsia="Times New Roman" w:hAnsi="Verdana" w:cs="Times New Roman"/>
            <w:color w:val="000000"/>
            <w:sz w:val="21"/>
            <w:szCs w:val="21"/>
            <w:lang w:val="en-IN" w:eastAsia="en-IN"/>
          </w:rPr>
          <w:t xml:space="preserve"> name and </w:t>
        </w:r>
        <w:proofErr w:type="spellStart"/>
        <w:r w:rsidRPr="00E618CD">
          <w:rPr>
            <w:rFonts w:ascii="Verdana" w:eastAsia="Times New Roman" w:hAnsi="Verdana" w:cs="Times New Roman"/>
            <w:color w:val="000000"/>
            <w:sz w:val="21"/>
            <w:szCs w:val="21"/>
            <w:lang w:val="en-IN" w:eastAsia="en-IN"/>
          </w:rPr>
          <w:t>dept</w:t>
        </w:r>
        <w:proofErr w:type="spellEnd"/>
        <w:r w:rsidRPr="00E618CD">
          <w:rPr>
            <w:rFonts w:ascii="Verdana" w:eastAsia="Times New Roman" w:hAnsi="Verdana" w:cs="Times New Roman"/>
            <w:color w:val="000000"/>
            <w:sz w:val="21"/>
            <w:szCs w:val="21"/>
            <w:lang w:val="en-IN" w:eastAsia="en-IN"/>
          </w:rPr>
          <w:t xml:space="preserve"> name from </w:t>
        </w:r>
        <w:proofErr w:type="spellStart"/>
        <w:r w:rsidRPr="00E618CD">
          <w:rPr>
            <w:rFonts w:ascii="Verdana" w:eastAsia="Times New Roman" w:hAnsi="Verdana" w:cs="Times New Roman"/>
            <w:color w:val="000000"/>
            <w:sz w:val="21"/>
            <w:szCs w:val="21"/>
            <w:lang w:val="en-IN" w:eastAsia="en-IN"/>
          </w:rPr>
          <w:t>emp</w:t>
        </w:r>
        <w:proofErr w:type="spellEnd"/>
        <w:r w:rsidRPr="00E618CD">
          <w:rPr>
            <w:rFonts w:ascii="Verdana" w:eastAsia="Times New Roman" w:hAnsi="Verdana" w:cs="Times New Roman"/>
            <w:color w:val="000000"/>
            <w:sz w:val="21"/>
            <w:szCs w:val="21"/>
            <w:lang w:val="en-IN" w:eastAsia="en-IN"/>
          </w:rPr>
          <w:t xml:space="preserve"> and </w:t>
        </w:r>
        <w:proofErr w:type="spellStart"/>
        <w:r w:rsidRPr="00E618CD">
          <w:rPr>
            <w:rFonts w:ascii="Verdana" w:eastAsia="Times New Roman" w:hAnsi="Verdana" w:cs="Times New Roman"/>
            <w:color w:val="000000"/>
            <w:sz w:val="21"/>
            <w:szCs w:val="21"/>
            <w:lang w:val="en-IN" w:eastAsia="en-IN"/>
          </w:rPr>
          <w:t>dept</w:t>
        </w:r>
        <w:proofErr w:type="spellEnd"/>
        <w:r w:rsidRPr="00E618CD">
          <w:rPr>
            <w:rFonts w:ascii="Verdana" w:eastAsia="Times New Roman" w:hAnsi="Verdana" w:cs="Times New Roman"/>
            <w:color w:val="000000"/>
            <w:sz w:val="21"/>
            <w:szCs w:val="21"/>
            <w:lang w:val="en-IN" w:eastAsia="en-IN"/>
          </w:rPr>
          <w:t xml:space="preserve"> tables respectively. </w:t>
        </w:r>
        <w:r w:rsidRPr="00E618CD">
          <w:rPr>
            <w:rFonts w:ascii="Verdana" w:eastAsia="Times New Roman" w:hAnsi="Verdana" w:cs="Times New Roman"/>
            <w:color w:val="000000"/>
            <w:sz w:val="21"/>
            <w:szCs w:val="21"/>
            <w:lang w:val="en-IN" w:eastAsia="en-IN"/>
          </w:rPr>
          <w:br/>
          <w:t xml:space="preserve">On executing this query, the first record of </w:t>
        </w:r>
        <w:proofErr w:type="spellStart"/>
        <w:proofErr w:type="gramStart"/>
        <w:r w:rsidRPr="00E618CD">
          <w:rPr>
            <w:rFonts w:ascii="Verdana" w:eastAsia="Times New Roman" w:hAnsi="Verdana" w:cs="Times New Roman"/>
            <w:color w:val="000000"/>
            <w:sz w:val="21"/>
            <w:szCs w:val="21"/>
            <w:lang w:val="en-IN" w:eastAsia="en-IN"/>
          </w:rPr>
          <w:t>emp</w:t>
        </w:r>
        <w:proofErr w:type="spellEnd"/>
        <w:proofErr w:type="gramEnd"/>
        <w:r w:rsidRPr="00E618CD">
          <w:rPr>
            <w:rFonts w:ascii="Verdana" w:eastAsia="Times New Roman" w:hAnsi="Verdana" w:cs="Times New Roman"/>
            <w:color w:val="000000"/>
            <w:sz w:val="21"/>
            <w:szCs w:val="21"/>
            <w:lang w:val="en-IN" w:eastAsia="en-IN"/>
          </w:rPr>
          <w:t xml:space="preserve"> name column of </w:t>
        </w:r>
        <w:proofErr w:type="spellStart"/>
        <w:r w:rsidRPr="00E618CD">
          <w:rPr>
            <w:rFonts w:ascii="Verdana" w:eastAsia="Times New Roman" w:hAnsi="Verdana" w:cs="Times New Roman"/>
            <w:color w:val="000000"/>
            <w:sz w:val="21"/>
            <w:szCs w:val="21"/>
            <w:lang w:val="en-IN" w:eastAsia="en-IN"/>
          </w:rPr>
          <w:t>emp</w:t>
        </w:r>
        <w:proofErr w:type="spellEnd"/>
        <w:r w:rsidRPr="00E618CD">
          <w:rPr>
            <w:rFonts w:ascii="Verdana" w:eastAsia="Times New Roman" w:hAnsi="Verdana" w:cs="Times New Roman"/>
            <w:color w:val="000000"/>
            <w:sz w:val="21"/>
            <w:szCs w:val="21"/>
            <w:lang w:val="en-IN" w:eastAsia="en-IN"/>
          </w:rPr>
          <w:t xml:space="preserve"> table that is – Steve, gets paired with all the rows of the second table dept. Similarly second record Nancy gets paired with all the rows of </w:t>
        </w:r>
        <w:proofErr w:type="spellStart"/>
        <w:r w:rsidRPr="00E618CD">
          <w:rPr>
            <w:rFonts w:ascii="Verdana" w:eastAsia="Times New Roman" w:hAnsi="Verdana" w:cs="Times New Roman"/>
            <w:color w:val="000000"/>
            <w:sz w:val="21"/>
            <w:szCs w:val="21"/>
            <w:lang w:val="en-IN" w:eastAsia="en-IN"/>
          </w:rPr>
          <w:t>dept</w:t>
        </w:r>
        <w:proofErr w:type="spellEnd"/>
        <w:r w:rsidRPr="00E618CD">
          <w:rPr>
            <w:rFonts w:ascii="Verdana" w:eastAsia="Times New Roman" w:hAnsi="Verdana" w:cs="Times New Roman"/>
            <w:color w:val="000000"/>
            <w:sz w:val="21"/>
            <w:szCs w:val="21"/>
            <w:lang w:val="en-IN" w:eastAsia="en-IN"/>
          </w:rPr>
          <w:t xml:space="preserve"> table and so on. </w:t>
        </w:r>
        <w:r w:rsidRPr="00E618CD">
          <w:rPr>
            <w:rFonts w:ascii="Verdana" w:eastAsia="Times New Roman" w:hAnsi="Verdana" w:cs="Times New Roman"/>
            <w:color w:val="000000"/>
            <w:sz w:val="21"/>
            <w:szCs w:val="21"/>
            <w:lang w:val="en-IN" w:eastAsia="en-IN"/>
          </w:rPr>
          <w:br/>
          <w:t>Since this cross join produces a Cartesian product therefore the total number of rows in the result will be equal to total number of rows in table 1 multiplied by total number of rows in table 2. </w:t>
        </w:r>
        <w:r w:rsidRPr="00E618CD">
          <w:rPr>
            <w:rFonts w:ascii="Verdana" w:eastAsia="Times New Roman" w:hAnsi="Verdana" w:cs="Times New Roman"/>
            <w:color w:val="000000"/>
            <w:sz w:val="21"/>
            <w:szCs w:val="21"/>
            <w:lang w:val="en-IN" w:eastAsia="en-IN"/>
          </w:rPr>
          <w:br/>
          <w:t>Since in our case we have total 5 rows in each table thus total number of rows in our result is 25.</w:t>
        </w:r>
      </w:ins>
    </w:p>
    <w:p w:rsidR="00E618CD" w:rsidRPr="00E618CD" w:rsidRDefault="00E618CD" w:rsidP="00E618CD">
      <w:pPr>
        <w:shd w:val="clear" w:color="auto" w:fill="FFFFFF"/>
        <w:spacing w:before="405" w:after="255" w:line="450" w:lineRule="atLeast"/>
        <w:outlineLvl w:val="2"/>
        <w:rPr>
          <w:ins w:id="123" w:author="Unknown"/>
          <w:rFonts w:ascii="Arial" w:eastAsia="Times New Roman" w:hAnsi="Arial" w:cs="Arial"/>
          <w:color w:val="111111"/>
          <w:sz w:val="33"/>
          <w:szCs w:val="33"/>
          <w:lang w:val="en-IN" w:eastAsia="en-IN"/>
        </w:rPr>
      </w:pPr>
      <w:ins w:id="124" w:author="Unknown">
        <w:r w:rsidRPr="00E618CD">
          <w:rPr>
            <w:rFonts w:ascii="Arial" w:eastAsia="Times New Roman" w:hAnsi="Arial" w:cs="Arial"/>
            <w:b/>
            <w:bCs/>
            <w:color w:val="111111"/>
            <w:sz w:val="33"/>
            <w:szCs w:val="33"/>
            <w:lang w:val="en-IN" w:eastAsia="en-IN"/>
          </w:rPr>
          <w:t>Query 2: CROSS JOIN with WHERE clause.</w:t>
        </w:r>
      </w:ins>
    </w:p>
    <w:p w:rsidR="00E618CD" w:rsidRPr="00E618CD" w:rsidRDefault="00E618CD" w:rsidP="00E618CD">
      <w:pPr>
        <w:shd w:val="clear" w:color="auto" w:fill="FFFFFF"/>
        <w:spacing w:after="315" w:line="240" w:lineRule="auto"/>
        <w:rPr>
          <w:ins w:id="125" w:author="Unknown"/>
          <w:rFonts w:ascii="Verdana" w:eastAsia="Times New Roman" w:hAnsi="Verdana" w:cs="Times New Roman"/>
          <w:color w:val="000000"/>
          <w:sz w:val="21"/>
          <w:szCs w:val="21"/>
          <w:lang w:val="en-IN" w:eastAsia="en-IN"/>
        </w:rPr>
      </w:pPr>
      <w:ins w:id="126" w:author="Unknown">
        <w:r w:rsidRPr="00E618CD">
          <w:rPr>
            <w:rFonts w:ascii="Verdana" w:eastAsia="Times New Roman" w:hAnsi="Verdana" w:cs="Times New Roman"/>
            <w:color w:val="000000"/>
            <w:sz w:val="21"/>
            <w:szCs w:val="21"/>
            <w:lang w:val="en-IN" w:eastAsia="en-IN"/>
          </w:rPr>
          <w:t xml:space="preserve">Say you want to see only those records where </w:t>
        </w:r>
        <w:proofErr w:type="spellStart"/>
        <w:r w:rsidRPr="00E618CD">
          <w:rPr>
            <w:rFonts w:ascii="Verdana" w:eastAsia="Times New Roman" w:hAnsi="Verdana" w:cs="Times New Roman"/>
            <w:color w:val="000000"/>
            <w:sz w:val="21"/>
            <w:szCs w:val="21"/>
            <w:lang w:val="en-IN" w:eastAsia="en-IN"/>
          </w:rPr>
          <w:t>dept</w:t>
        </w:r>
        <w:proofErr w:type="spellEnd"/>
        <w:r w:rsidRPr="00E618CD">
          <w:rPr>
            <w:rFonts w:ascii="Verdana" w:eastAsia="Times New Roman" w:hAnsi="Verdana" w:cs="Times New Roman"/>
            <w:color w:val="000000"/>
            <w:sz w:val="21"/>
            <w:szCs w:val="21"/>
            <w:lang w:val="en-IN" w:eastAsia="en-IN"/>
          </w:rPr>
          <w:t xml:space="preserve"> name is IT. </w:t>
        </w:r>
      </w:ins>
    </w:p>
    <w:p w:rsidR="00E618CD" w:rsidRPr="00E618CD" w:rsidRDefault="00E618CD" w:rsidP="00E618CD">
      <w:pPr>
        <w:shd w:val="clear" w:color="auto" w:fill="FCB900"/>
        <w:spacing w:after="315" w:line="240" w:lineRule="auto"/>
        <w:rPr>
          <w:ins w:id="127" w:author="Unknown"/>
          <w:rFonts w:ascii="Verdana" w:eastAsia="Times New Roman" w:hAnsi="Verdana" w:cs="Times New Roman"/>
          <w:color w:val="000000"/>
          <w:sz w:val="21"/>
          <w:szCs w:val="21"/>
          <w:lang w:val="en-IN" w:eastAsia="en-IN"/>
        </w:rPr>
      </w:pPr>
      <w:proofErr w:type="gramStart"/>
      <w:ins w:id="128" w:author="Unknown">
        <w:r w:rsidRPr="00E618CD">
          <w:rPr>
            <w:rFonts w:ascii="Verdana" w:eastAsia="Times New Roman" w:hAnsi="Verdana" w:cs="Times New Roman"/>
            <w:b/>
            <w:bCs/>
            <w:i/>
            <w:iCs/>
            <w:color w:val="000000"/>
            <w:sz w:val="21"/>
            <w:szCs w:val="21"/>
            <w:lang w:val="en-IN" w:eastAsia="en-IN"/>
          </w:rPr>
          <w:t>SELECT  </w:t>
        </w:r>
        <w:proofErr w:type="spellStart"/>
        <w:r w:rsidRPr="00E618CD">
          <w:rPr>
            <w:rFonts w:ascii="Verdana" w:eastAsia="Times New Roman" w:hAnsi="Verdana" w:cs="Times New Roman"/>
            <w:b/>
            <w:bCs/>
            <w:i/>
            <w:iCs/>
            <w:color w:val="000000"/>
            <w:sz w:val="21"/>
            <w:szCs w:val="21"/>
            <w:lang w:val="en-IN" w:eastAsia="en-IN"/>
          </w:rPr>
          <w:t>emp</w:t>
        </w:r>
        <w:proofErr w:type="gramEnd"/>
        <w:r w:rsidRPr="00E618CD">
          <w:rPr>
            <w:rFonts w:ascii="Verdana" w:eastAsia="Times New Roman" w:hAnsi="Verdana" w:cs="Times New Roman"/>
            <w:b/>
            <w:bCs/>
            <w:i/>
            <w:iCs/>
            <w:color w:val="000000"/>
            <w:sz w:val="21"/>
            <w:szCs w:val="21"/>
            <w:lang w:val="en-IN" w:eastAsia="en-IN"/>
          </w:rPr>
          <w:t>_name,dept_name</w:t>
        </w:r>
        <w:proofErr w:type="spellEnd"/>
        <w:r w:rsidRPr="00E618CD">
          <w:rPr>
            <w:rFonts w:ascii="Verdana" w:eastAsia="Times New Roman" w:hAnsi="Verdana" w:cs="Times New Roman"/>
            <w:b/>
            <w:bCs/>
            <w:i/>
            <w:iCs/>
            <w:color w:val="000000"/>
            <w:sz w:val="21"/>
            <w:szCs w:val="21"/>
            <w:lang w:val="en-IN" w:eastAsia="en-IN"/>
          </w:rPr>
          <w:t xml:space="preserve">  FROM  </w:t>
        </w:r>
        <w:proofErr w:type="spellStart"/>
        <w:r w:rsidRPr="00E618CD">
          <w:rPr>
            <w:rFonts w:ascii="Verdana" w:eastAsia="Times New Roman" w:hAnsi="Verdana" w:cs="Times New Roman"/>
            <w:b/>
            <w:bCs/>
            <w:i/>
            <w:iCs/>
            <w:color w:val="000000"/>
            <w:sz w:val="21"/>
            <w:szCs w:val="21"/>
            <w:lang w:val="en-IN" w:eastAsia="en-IN"/>
          </w:rPr>
          <w:t>emp</w:t>
        </w:r>
        <w:proofErr w:type="spellEnd"/>
        <w:r w:rsidRPr="00E618CD">
          <w:rPr>
            <w:rFonts w:ascii="Verdana" w:eastAsia="Times New Roman" w:hAnsi="Verdana" w:cs="Times New Roman"/>
            <w:b/>
            <w:bCs/>
            <w:i/>
            <w:iCs/>
            <w:color w:val="000000"/>
            <w:sz w:val="21"/>
            <w:szCs w:val="21"/>
            <w:lang w:val="en-IN" w:eastAsia="en-IN"/>
          </w:rPr>
          <w:t xml:space="preserve">  CROSS JOIN  </w:t>
        </w:r>
        <w:proofErr w:type="spellStart"/>
        <w:r w:rsidRPr="00E618CD">
          <w:rPr>
            <w:rFonts w:ascii="Verdana" w:eastAsia="Times New Roman" w:hAnsi="Verdana" w:cs="Times New Roman"/>
            <w:b/>
            <w:bCs/>
            <w:i/>
            <w:iCs/>
            <w:color w:val="000000"/>
            <w:sz w:val="21"/>
            <w:szCs w:val="21"/>
            <w:lang w:val="en-IN" w:eastAsia="en-IN"/>
          </w:rPr>
          <w:t>dept</w:t>
        </w:r>
        <w:proofErr w:type="spellEnd"/>
        <w:r w:rsidRPr="00E618CD">
          <w:rPr>
            <w:rFonts w:ascii="Verdana" w:eastAsia="Times New Roman" w:hAnsi="Verdana" w:cs="Times New Roman"/>
            <w:b/>
            <w:bCs/>
            <w:i/>
            <w:iCs/>
            <w:color w:val="000000"/>
            <w:sz w:val="21"/>
            <w:szCs w:val="21"/>
            <w:lang w:val="en-IN" w:eastAsia="en-IN"/>
          </w:rPr>
          <w:t xml:space="preserve">  WHERE </w:t>
        </w:r>
        <w:proofErr w:type="spellStart"/>
        <w:r w:rsidRPr="00E618CD">
          <w:rPr>
            <w:rFonts w:ascii="Verdana" w:eastAsia="Times New Roman" w:hAnsi="Verdana" w:cs="Times New Roman"/>
            <w:b/>
            <w:bCs/>
            <w:i/>
            <w:iCs/>
            <w:color w:val="000000"/>
            <w:sz w:val="21"/>
            <w:szCs w:val="21"/>
            <w:lang w:val="en-IN" w:eastAsia="en-IN"/>
          </w:rPr>
          <w:t>dept_name</w:t>
        </w:r>
        <w:proofErr w:type="spellEnd"/>
        <w:r w:rsidRPr="00E618CD">
          <w:rPr>
            <w:rFonts w:ascii="Verdana" w:eastAsia="Times New Roman" w:hAnsi="Verdana" w:cs="Times New Roman"/>
            <w:b/>
            <w:bCs/>
            <w:i/>
            <w:iCs/>
            <w:color w:val="000000"/>
            <w:sz w:val="21"/>
            <w:szCs w:val="21"/>
            <w:lang w:val="en-IN" w:eastAsia="en-IN"/>
          </w:rPr>
          <w:t xml:space="preserve"> = ‘IT’;</w:t>
        </w:r>
      </w:ins>
    </w:p>
    <w:p w:rsidR="00E618CD" w:rsidRPr="00E618CD" w:rsidRDefault="00E618CD" w:rsidP="00E618CD">
      <w:pPr>
        <w:shd w:val="clear" w:color="auto" w:fill="FFFFFF"/>
        <w:spacing w:after="315" w:line="240" w:lineRule="auto"/>
        <w:rPr>
          <w:ins w:id="129" w:author="Unknown"/>
          <w:rFonts w:ascii="Verdana" w:eastAsia="Times New Roman" w:hAnsi="Verdana" w:cs="Times New Roman"/>
          <w:color w:val="000000"/>
          <w:sz w:val="21"/>
          <w:szCs w:val="21"/>
          <w:lang w:val="en-IN" w:eastAsia="en-IN"/>
        </w:rPr>
      </w:pPr>
      <w:ins w:id="130" w:author="Unknown">
        <w:r w:rsidRPr="00E618CD">
          <w:rPr>
            <w:rFonts w:ascii="Verdana" w:eastAsia="Times New Roman" w:hAnsi="Verdana" w:cs="Times New Roman"/>
            <w:color w:val="000000"/>
            <w:sz w:val="21"/>
            <w:szCs w:val="21"/>
            <w:lang w:val="en-IN" w:eastAsia="en-IN"/>
          </w:rPr>
          <w:t xml:space="preserve">On execution this query will return all the </w:t>
        </w:r>
        <w:proofErr w:type="spellStart"/>
        <w:proofErr w:type="gramStart"/>
        <w:r w:rsidRPr="00E618CD">
          <w:rPr>
            <w:rFonts w:ascii="Verdana" w:eastAsia="Times New Roman" w:hAnsi="Verdana" w:cs="Times New Roman"/>
            <w:color w:val="000000"/>
            <w:sz w:val="21"/>
            <w:szCs w:val="21"/>
            <w:lang w:val="en-IN" w:eastAsia="en-IN"/>
          </w:rPr>
          <w:t>emp</w:t>
        </w:r>
        <w:proofErr w:type="spellEnd"/>
        <w:proofErr w:type="gramEnd"/>
        <w:r w:rsidRPr="00E618CD">
          <w:rPr>
            <w:rFonts w:ascii="Verdana" w:eastAsia="Times New Roman" w:hAnsi="Verdana" w:cs="Times New Roman"/>
            <w:color w:val="000000"/>
            <w:sz w:val="21"/>
            <w:szCs w:val="21"/>
            <w:lang w:val="en-IN" w:eastAsia="en-IN"/>
          </w:rPr>
          <w:t xml:space="preserve"> name which are corresponding to Department name IT</w:t>
        </w:r>
      </w:ins>
    </w:p>
    <w:p w:rsidR="00E618CD" w:rsidRPr="00E618CD" w:rsidRDefault="00E618CD" w:rsidP="00E618CD">
      <w:pPr>
        <w:shd w:val="clear" w:color="auto" w:fill="FFFFFF"/>
        <w:spacing w:before="405" w:after="255" w:line="450" w:lineRule="atLeast"/>
        <w:outlineLvl w:val="2"/>
        <w:rPr>
          <w:ins w:id="131" w:author="Unknown"/>
          <w:rFonts w:ascii="Arial" w:eastAsia="Times New Roman" w:hAnsi="Arial" w:cs="Arial"/>
          <w:color w:val="111111"/>
          <w:sz w:val="33"/>
          <w:szCs w:val="33"/>
          <w:lang w:val="en-IN" w:eastAsia="en-IN"/>
        </w:rPr>
      </w:pPr>
      <w:ins w:id="132" w:author="Unknown">
        <w:r w:rsidRPr="00E618CD">
          <w:rPr>
            <w:rFonts w:ascii="Arial" w:eastAsia="Times New Roman" w:hAnsi="Arial" w:cs="Arial"/>
            <w:b/>
            <w:bCs/>
            <w:color w:val="111111"/>
            <w:sz w:val="33"/>
            <w:szCs w:val="33"/>
            <w:lang w:val="en-IN" w:eastAsia="en-IN"/>
          </w:rPr>
          <w:lastRenderedPageBreak/>
          <w:t xml:space="preserve">Query </w:t>
        </w:r>
        <w:proofErr w:type="gramStart"/>
        <w:r w:rsidRPr="00E618CD">
          <w:rPr>
            <w:rFonts w:ascii="Arial" w:eastAsia="Times New Roman" w:hAnsi="Arial" w:cs="Arial"/>
            <w:b/>
            <w:bCs/>
            <w:color w:val="111111"/>
            <w:sz w:val="33"/>
            <w:szCs w:val="33"/>
            <w:lang w:val="en-IN" w:eastAsia="en-IN"/>
          </w:rPr>
          <w:t>3 :</w:t>
        </w:r>
        <w:proofErr w:type="gramEnd"/>
        <w:r w:rsidRPr="00E618CD">
          <w:rPr>
            <w:rFonts w:ascii="Arial" w:eastAsia="Times New Roman" w:hAnsi="Arial" w:cs="Arial"/>
            <w:b/>
            <w:bCs/>
            <w:color w:val="111111"/>
            <w:sz w:val="33"/>
            <w:szCs w:val="33"/>
            <w:lang w:val="en-IN" w:eastAsia="en-IN"/>
          </w:rPr>
          <w:t xml:space="preserve"> Cross Join with Order By clause</w:t>
        </w:r>
      </w:ins>
    </w:p>
    <w:p w:rsidR="00E618CD" w:rsidRPr="00E618CD" w:rsidRDefault="00E618CD" w:rsidP="00E618CD">
      <w:pPr>
        <w:shd w:val="clear" w:color="auto" w:fill="FFFFFF"/>
        <w:spacing w:after="315" w:line="240" w:lineRule="auto"/>
        <w:rPr>
          <w:ins w:id="133" w:author="Unknown"/>
          <w:rFonts w:ascii="Verdana" w:eastAsia="Times New Roman" w:hAnsi="Verdana" w:cs="Times New Roman"/>
          <w:color w:val="000000"/>
          <w:sz w:val="21"/>
          <w:szCs w:val="21"/>
          <w:lang w:val="en-IN" w:eastAsia="en-IN"/>
        </w:rPr>
      </w:pPr>
      <w:ins w:id="134" w:author="Unknown">
        <w:r w:rsidRPr="00E618CD">
          <w:rPr>
            <w:rFonts w:ascii="Verdana" w:eastAsia="Times New Roman" w:hAnsi="Verdana" w:cs="Times New Roman"/>
            <w:color w:val="000000"/>
            <w:sz w:val="21"/>
            <w:szCs w:val="21"/>
            <w:lang w:val="en-IN" w:eastAsia="en-IN"/>
          </w:rPr>
          <w:t>Similarly you can use ORDER BY clause if you want to sort the result returned by your query in Ascending or Descending order.</w:t>
        </w:r>
      </w:ins>
    </w:p>
    <w:p w:rsidR="00E618CD" w:rsidRPr="00E618CD" w:rsidRDefault="00E618CD" w:rsidP="00E618CD">
      <w:pPr>
        <w:shd w:val="clear" w:color="auto" w:fill="FFFFFF"/>
        <w:spacing w:after="315" w:line="240" w:lineRule="auto"/>
        <w:rPr>
          <w:ins w:id="135" w:author="Unknown"/>
          <w:rFonts w:ascii="Verdana" w:eastAsia="Times New Roman" w:hAnsi="Verdana" w:cs="Times New Roman"/>
          <w:color w:val="000000"/>
          <w:sz w:val="21"/>
          <w:szCs w:val="21"/>
          <w:lang w:val="en-IN" w:eastAsia="en-IN"/>
        </w:rPr>
      </w:pPr>
      <w:ins w:id="136" w:author="Unknown">
        <w:r w:rsidRPr="00E618CD">
          <w:rPr>
            <w:rFonts w:ascii="Verdana" w:eastAsia="Times New Roman" w:hAnsi="Verdana" w:cs="Times New Roman"/>
            <w:b/>
            <w:bCs/>
            <w:i/>
            <w:iCs/>
            <w:color w:val="000000"/>
            <w:sz w:val="21"/>
            <w:szCs w:val="21"/>
            <w:u w:val="single"/>
            <w:lang w:val="en-IN" w:eastAsia="en-IN"/>
          </w:rPr>
          <w:t>NOTE:</w:t>
        </w:r>
        <w:r w:rsidRPr="00E618CD">
          <w:rPr>
            <w:rFonts w:ascii="Verdana" w:eastAsia="Times New Roman" w:hAnsi="Verdana" w:cs="Times New Roman"/>
            <w:b/>
            <w:bCs/>
            <w:i/>
            <w:iCs/>
            <w:color w:val="000000"/>
            <w:sz w:val="21"/>
            <w:szCs w:val="21"/>
            <w:lang w:val="en-IN" w:eastAsia="en-IN"/>
          </w:rPr>
          <w:t> Here ORDER BY clause must be the last statement of a QUERY.</w:t>
        </w:r>
      </w:ins>
    </w:p>
    <w:p w:rsidR="00E618CD" w:rsidRPr="00E618CD" w:rsidRDefault="00E618CD" w:rsidP="00E618CD">
      <w:pPr>
        <w:shd w:val="clear" w:color="auto" w:fill="FFFFFF"/>
        <w:spacing w:after="315" w:line="240" w:lineRule="auto"/>
        <w:rPr>
          <w:ins w:id="137" w:author="Unknown"/>
          <w:rFonts w:ascii="Verdana" w:eastAsia="Times New Roman" w:hAnsi="Verdana" w:cs="Times New Roman"/>
          <w:color w:val="000000"/>
          <w:sz w:val="21"/>
          <w:szCs w:val="21"/>
          <w:lang w:val="en-IN" w:eastAsia="en-IN"/>
        </w:rPr>
      </w:pPr>
      <w:ins w:id="138" w:author="Unknown">
        <w:r w:rsidRPr="00E618CD">
          <w:rPr>
            <w:rFonts w:ascii="Verdana" w:eastAsia="Times New Roman" w:hAnsi="Verdana" w:cs="Times New Roman"/>
            <w:color w:val="000000"/>
            <w:sz w:val="21"/>
            <w:szCs w:val="21"/>
            <w:lang w:val="en-IN" w:eastAsia="en-IN"/>
          </w:rPr>
          <w:t>ORDER BY clause by default sorts the results in ascending order. But if you want to arrange the result in Descending order then you have to specify it by using DESCENDING or DESC keyword with the ORDER BY clause.</w:t>
        </w:r>
      </w:ins>
    </w:p>
    <w:p w:rsidR="00E618CD" w:rsidRPr="00E618CD" w:rsidRDefault="00E618CD" w:rsidP="00E618CD">
      <w:pPr>
        <w:shd w:val="clear" w:color="auto" w:fill="FCB900"/>
        <w:spacing w:after="315" w:line="240" w:lineRule="auto"/>
        <w:rPr>
          <w:ins w:id="139" w:author="Unknown"/>
          <w:rFonts w:ascii="Verdana" w:eastAsia="Times New Roman" w:hAnsi="Verdana" w:cs="Times New Roman"/>
          <w:color w:val="000000"/>
          <w:sz w:val="21"/>
          <w:szCs w:val="21"/>
          <w:lang w:val="en-IN" w:eastAsia="en-IN"/>
        </w:rPr>
      </w:pPr>
      <w:proofErr w:type="gramStart"/>
      <w:ins w:id="140" w:author="Unknown">
        <w:r w:rsidRPr="00E618CD">
          <w:rPr>
            <w:rFonts w:ascii="Verdana" w:eastAsia="Times New Roman" w:hAnsi="Verdana" w:cs="Times New Roman"/>
            <w:b/>
            <w:bCs/>
            <w:i/>
            <w:iCs/>
            <w:color w:val="000000"/>
            <w:sz w:val="21"/>
            <w:szCs w:val="21"/>
            <w:lang w:val="en-IN" w:eastAsia="en-IN"/>
          </w:rPr>
          <w:t>SELECT  </w:t>
        </w:r>
        <w:proofErr w:type="spellStart"/>
        <w:r w:rsidRPr="00E618CD">
          <w:rPr>
            <w:rFonts w:ascii="Verdana" w:eastAsia="Times New Roman" w:hAnsi="Verdana" w:cs="Times New Roman"/>
            <w:b/>
            <w:bCs/>
            <w:i/>
            <w:iCs/>
            <w:color w:val="000000"/>
            <w:sz w:val="21"/>
            <w:szCs w:val="21"/>
            <w:lang w:val="en-IN" w:eastAsia="en-IN"/>
          </w:rPr>
          <w:t>emp</w:t>
        </w:r>
        <w:proofErr w:type="gramEnd"/>
        <w:r w:rsidRPr="00E618CD">
          <w:rPr>
            <w:rFonts w:ascii="Verdana" w:eastAsia="Times New Roman" w:hAnsi="Verdana" w:cs="Times New Roman"/>
            <w:b/>
            <w:bCs/>
            <w:i/>
            <w:iCs/>
            <w:color w:val="000000"/>
            <w:sz w:val="21"/>
            <w:szCs w:val="21"/>
            <w:lang w:val="en-IN" w:eastAsia="en-IN"/>
          </w:rPr>
          <w:t>_name,dept_name</w:t>
        </w:r>
        <w:proofErr w:type="spellEnd"/>
        <w:r w:rsidRPr="00E618CD">
          <w:rPr>
            <w:rFonts w:ascii="Verdana" w:eastAsia="Times New Roman" w:hAnsi="Verdana" w:cs="Times New Roman"/>
            <w:b/>
            <w:bCs/>
            <w:i/>
            <w:iCs/>
            <w:color w:val="000000"/>
            <w:sz w:val="21"/>
            <w:szCs w:val="21"/>
            <w:lang w:val="en-IN" w:eastAsia="en-IN"/>
          </w:rPr>
          <w:t xml:space="preserve">  FROM  </w:t>
        </w:r>
        <w:proofErr w:type="spellStart"/>
        <w:r w:rsidRPr="00E618CD">
          <w:rPr>
            <w:rFonts w:ascii="Verdana" w:eastAsia="Times New Roman" w:hAnsi="Verdana" w:cs="Times New Roman"/>
            <w:b/>
            <w:bCs/>
            <w:i/>
            <w:iCs/>
            <w:color w:val="000000"/>
            <w:sz w:val="21"/>
            <w:szCs w:val="21"/>
            <w:lang w:val="en-IN" w:eastAsia="en-IN"/>
          </w:rPr>
          <w:t>emp</w:t>
        </w:r>
        <w:proofErr w:type="spellEnd"/>
        <w:r w:rsidRPr="00E618CD">
          <w:rPr>
            <w:rFonts w:ascii="Verdana" w:eastAsia="Times New Roman" w:hAnsi="Verdana" w:cs="Times New Roman"/>
            <w:b/>
            <w:bCs/>
            <w:i/>
            <w:iCs/>
            <w:color w:val="000000"/>
            <w:sz w:val="21"/>
            <w:szCs w:val="21"/>
            <w:lang w:val="en-IN" w:eastAsia="en-IN"/>
          </w:rPr>
          <w:t xml:space="preserve">  CROSS JOIN  </w:t>
        </w:r>
        <w:proofErr w:type="spellStart"/>
        <w:r w:rsidRPr="00E618CD">
          <w:rPr>
            <w:rFonts w:ascii="Verdana" w:eastAsia="Times New Roman" w:hAnsi="Verdana" w:cs="Times New Roman"/>
            <w:b/>
            <w:bCs/>
            <w:i/>
            <w:iCs/>
            <w:color w:val="000000"/>
            <w:sz w:val="21"/>
            <w:szCs w:val="21"/>
            <w:lang w:val="en-IN" w:eastAsia="en-IN"/>
          </w:rPr>
          <w:t>dept</w:t>
        </w:r>
        <w:proofErr w:type="spellEnd"/>
        <w:r w:rsidRPr="00E618CD">
          <w:rPr>
            <w:rFonts w:ascii="Verdana" w:eastAsia="Times New Roman" w:hAnsi="Verdana" w:cs="Times New Roman"/>
            <w:b/>
            <w:bCs/>
            <w:i/>
            <w:iCs/>
            <w:color w:val="000000"/>
            <w:sz w:val="21"/>
            <w:szCs w:val="21"/>
            <w:lang w:val="en-IN" w:eastAsia="en-IN"/>
          </w:rPr>
          <w:t xml:space="preserve">  WHERE </w:t>
        </w:r>
        <w:proofErr w:type="spellStart"/>
        <w:r w:rsidRPr="00E618CD">
          <w:rPr>
            <w:rFonts w:ascii="Verdana" w:eastAsia="Times New Roman" w:hAnsi="Verdana" w:cs="Times New Roman"/>
            <w:b/>
            <w:bCs/>
            <w:i/>
            <w:iCs/>
            <w:color w:val="000000"/>
            <w:sz w:val="21"/>
            <w:szCs w:val="21"/>
            <w:lang w:val="en-IN" w:eastAsia="en-IN"/>
          </w:rPr>
          <w:t>dept_name</w:t>
        </w:r>
        <w:proofErr w:type="spellEnd"/>
        <w:r w:rsidRPr="00E618CD">
          <w:rPr>
            <w:rFonts w:ascii="Verdana" w:eastAsia="Times New Roman" w:hAnsi="Verdana" w:cs="Times New Roman"/>
            <w:b/>
            <w:bCs/>
            <w:i/>
            <w:iCs/>
            <w:color w:val="000000"/>
            <w:sz w:val="21"/>
            <w:szCs w:val="21"/>
            <w:lang w:val="en-IN" w:eastAsia="en-IN"/>
          </w:rPr>
          <w:t xml:space="preserve"> = ‘IT’  ORDER BY </w:t>
        </w:r>
        <w:proofErr w:type="spellStart"/>
        <w:r w:rsidRPr="00E618CD">
          <w:rPr>
            <w:rFonts w:ascii="Verdana" w:eastAsia="Times New Roman" w:hAnsi="Verdana" w:cs="Times New Roman"/>
            <w:b/>
            <w:bCs/>
            <w:i/>
            <w:iCs/>
            <w:color w:val="000000"/>
            <w:sz w:val="21"/>
            <w:szCs w:val="21"/>
            <w:lang w:val="en-IN" w:eastAsia="en-IN"/>
          </w:rPr>
          <w:t>emp_name</w:t>
        </w:r>
        <w:proofErr w:type="spellEnd"/>
        <w:r w:rsidRPr="00E618CD">
          <w:rPr>
            <w:rFonts w:ascii="Verdana" w:eastAsia="Times New Roman" w:hAnsi="Verdana" w:cs="Times New Roman"/>
            <w:b/>
            <w:bCs/>
            <w:i/>
            <w:iCs/>
            <w:color w:val="000000"/>
            <w:sz w:val="21"/>
            <w:szCs w:val="21"/>
            <w:lang w:val="en-IN" w:eastAsia="en-IN"/>
          </w:rPr>
          <w:t>;</w:t>
        </w:r>
      </w:ins>
    </w:p>
    <w:p w:rsidR="00E618CD" w:rsidRPr="00E618CD" w:rsidRDefault="00E618CD" w:rsidP="00E618CD">
      <w:pPr>
        <w:shd w:val="clear" w:color="auto" w:fill="FFFFFF"/>
        <w:spacing w:after="315" w:line="240" w:lineRule="auto"/>
        <w:rPr>
          <w:ins w:id="141" w:author="Unknown"/>
          <w:rFonts w:ascii="Verdana" w:eastAsia="Times New Roman" w:hAnsi="Verdana" w:cs="Times New Roman"/>
          <w:color w:val="000000"/>
          <w:sz w:val="21"/>
          <w:szCs w:val="21"/>
          <w:lang w:val="en-IN" w:eastAsia="en-IN"/>
        </w:rPr>
      </w:pPr>
      <w:ins w:id="142" w:author="Unknown">
        <w:r w:rsidRPr="00E618CD">
          <w:rPr>
            <w:rFonts w:ascii="Verdana" w:eastAsia="Times New Roman" w:hAnsi="Verdana" w:cs="Times New Roman"/>
            <w:color w:val="000000"/>
            <w:sz w:val="21"/>
            <w:szCs w:val="21"/>
            <w:lang w:val="en-IN" w:eastAsia="en-IN"/>
          </w:rPr>
          <w:t>And if you want to reverse the order meaning if you want to sort the result in Descending order, then you just need to add DESC or DESCENDING keyword after the column name of ORDER BY clause</w:t>
        </w:r>
      </w:ins>
    </w:p>
    <w:p w:rsidR="00E618CD" w:rsidRPr="00E618CD" w:rsidRDefault="00E618CD" w:rsidP="00E618CD">
      <w:pPr>
        <w:shd w:val="clear" w:color="auto" w:fill="FCB900"/>
        <w:spacing w:after="315" w:line="240" w:lineRule="auto"/>
        <w:rPr>
          <w:ins w:id="143" w:author="Unknown"/>
          <w:rFonts w:ascii="Verdana" w:eastAsia="Times New Roman" w:hAnsi="Verdana" w:cs="Times New Roman"/>
          <w:color w:val="000000"/>
          <w:sz w:val="21"/>
          <w:szCs w:val="21"/>
          <w:lang w:val="en-IN" w:eastAsia="en-IN"/>
        </w:rPr>
      </w:pPr>
      <w:proofErr w:type="gramStart"/>
      <w:ins w:id="144" w:author="Unknown">
        <w:r w:rsidRPr="00E618CD">
          <w:rPr>
            <w:rFonts w:ascii="Verdana" w:eastAsia="Times New Roman" w:hAnsi="Verdana" w:cs="Times New Roman"/>
            <w:b/>
            <w:bCs/>
            <w:i/>
            <w:iCs/>
            <w:color w:val="000000"/>
            <w:sz w:val="21"/>
            <w:szCs w:val="21"/>
            <w:lang w:val="en-IN" w:eastAsia="en-IN"/>
          </w:rPr>
          <w:t>SELECT  </w:t>
        </w:r>
        <w:proofErr w:type="spellStart"/>
        <w:r w:rsidRPr="00E618CD">
          <w:rPr>
            <w:rFonts w:ascii="Verdana" w:eastAsia="Times New Roman" w:hAnsi="Verdana" w:cs="Times New Roman"/>
            <w:b/>
            <w:bCs/>
            <w:i/>
            <w:iCs/>
            <w:color w:val="000000"/>
            <w:sz w:val="21"/>
            <w:szCs w:val="21"/>
            <w:lang w:val="en-IN" w:eastAsia="en-IN"/>
          </w:rPr>
          <w:t>emp</w:t>
        </w:r>
        <w:proofErr w:type="gramEnd"/>
        <w:r w:rsidRPr="00E618CD">
          <w:rPr>
            <w:rFonts w:ascii="Verdana" w:eastAsia="Times New Roman" w:hAnsi="Verdana" w:cs="Times New Roman"/>
            <w:b/>
            <w:bCs/>
            <w:i/>
            <w:iCs/>
            <w:color w:val="000000"/>
            <w:sz w:val="21"/>
            <w:szCs w:val="21"/>
            <w:lang w:val="en-IN" w:eastAsia="en-IN"/>
          </w:rPr>
          <w:t>_name,dept_name</w:t>
        </w:r>
        <w:proofErr w:type="spellEnd"/>
        <w:r w:rsidRPr="00E618CD">
          <w:rPr>
            <w:rFonts w:ascii="Verdana" w:eastAsia="Times New Roman" w:hAnsi="Verdana" w:cs="Times New Roman"/>
            <w:b/>
            <w:bCs/>
            <w:i/>
            <w:iCs/>
            <w:color w:val="000000"/>
            <w:sz w:val="21"/>
            <w:szCs w:val="21"/>
            <w:lang w:val="en-IN" w:eastAsia="en-IN"/>
          </w:rPr>
          <w:t xml:space="preserve">  FROM  </w:t>
        </w:r>
        <w:proofErr w:type="spellStart"/>
        <w:r w:rsidRPr="00E618CD">
          <w:rPr>
            <w:rFonts w:ascii="Verdana" w:eastAsia="Times New Roman" w:hAnsi="Verdana" w:cs="Times New Roman"/>
            <w:b/>
            <w:bCs/>
            <w:i/>
            <w:iCs/>
            <w:color w:val="000000"/>
            <w:sz w:val="21"/>
            <w:szCs w:val="21"/>
            <w:lang w:val="en-IN" w:eastAsia="en-IN"/>
          </w:rPr>
          <w:t>emp</w:t>
        </w:r>
        <w:proofErr w:type="spellEnd"/>
        <w:r w:rsidRPr="00E618CD">
          <w:rPr>
            <w:rFonts w:ascii="Verdana" w:eastAsia="Times New Roman" w:hAnsi="Verdana" w:cs="Times New Roman"/>
            <w:b/>
            <w:bCs/>
            <w:i/>
            <w:iCs/>
            <w:color w:val="000000"/>
            <w:sz w:val="21"/>
            <w:szCs w:val="21"/>
            <w:lang w:val="en-IN" w:eastAsia="en-IN"/>
          </w:rPr>
          <w:t xml:space="preserve">  CROSS JOIN  </w:t>
        </w:r>
        <w:proofErr w:type="spellStart"/>
        <w:r w:rsidRPr="00E618CD">
          <w:rPr>
            <w:rFonts w:ascii="Verdana" w:eastAsia="Times New Roman" w:hAnsi="Verdana" w:cs="Times New Roman"/>
            <w:b/>
            <w:bCs/>
            <w:i/>
            <w:iCs/>
            <w:color w:val="000000"/>
            <w:sz w:val="21"/>
            <w:szCs w:val="21"/>
            <w:lang w:val="en-IN" w:eastAsia="en-IN"/>
          </w:rPr>
          <w:t>dept</w:t>
        </w:r>
        <w:proofErr w:type="spellEnd"/>
        <w:r w:rsidRPr="00E618CD">
          <w:rPr>
            <w:rFonts w:ascii="Verdana" w:eastAsia="Times New Roman" w:hAnsi="Verdana" w:cs="Times New Roman"/>
            <w:b/>
            <w:bCs/>
            <w:i/>
            <w:iCs/>
            <w:color w:val="000000"/>
            <w:sz w:val="21"/>
            <w:szCs w:val="21"/>
            <w:lang w:val="en-IN" w:eastAsia="en-IN"/>
          </w:rPr>
          <w:t xml:space="preserve">   WHERE </w:t>
        </w:r>
        <w:proofErr w:type="spellStart"/>
        <w:r w:rsidRPr="00E618CD">
          <w:rPr>
            <w:rFonts w:ascii="Verdana" w:eastAsia="Times New Roman" w:hAnsi="Verdana" w:cs="Times New Roman"/>
            <w:b/>
            <w:bCs/>
            <w:i/>
            <w:iCs/>
            <w:color w:val="000000"/>
            <w:sz w:val="21"/>
            <w:szCs w:val="21"/>
            <w:lang w:val="en-IN" w:eastAsia="en-IN"/>
          </w:rPr>
          <w:t>dept_name</w:t>
        </w:r>
        <w:proofErr w:type="spellEnd"/>
        <w:r w:rsidRPr="00E618CD">
          <w:rPr>
            <w:rFonts w:ascii="Verdana" w:eastAsia="Times New Roman" w:hAnsi="Verdana" w:cs="Times New Roman"/>
            <w:b/>
            <w:bCs/>
            <w:i/>
            <w:iCs/>
            <w:color w:val="000000"/>
            <w:sz w:val="21"/>
            <w:szCs w:val="21"/>
            <w:lang w:val="en-IN" w:eastAsia="en-IN"/>
          </w:rPr>
          <w:t xml:space="preserve"> = ‘IT’  ORDER BY </w:t>
        </w:r>
        <w:proofErr w:type="spellStart"/>
        <w:r w:rsidRPr="00E618CD">
          <w:rPr>
            <w:rFonts w:ascii="Verdana" w:eastAsia="Times New Roman" w:hAnsi="Verdana" w:cs="Times New Roman"/>
            <w:b/>
            <w:bCs/>
            <w:i/>
            <w:iCs/>
            <w:color w:val="000000"/>
            <w:sz w:val="21"/>
            <w:szCs w:val="21"/>
            <w:lang w:val="en-IN" w:eastAsia="en-IN"/>
          </w:rPr>
          <w:t>emp_name</w:t>
        </w:r>
        <w:proofErr w:type="spellEnd"/>
        <w:r w:rsidRPr="00E618CD">
          <w:rPr>
            <w:rFonts w:ascii="Verdana" w:eastAsia="Times New Roman" w:hAnsi="Verdana" w:cs="Times New Roman"/>
            <w:b/>
            <w:bCs/>
            <w:i/>
            <w:iCs/>
            <w:color w:val="000000"/>
            <w:sz w:val="21"/>
            <w:szCs w:val="21"/>
            <w:lang w:val="en-IN" w:eastAsia="en-IN"/>
          </w:rPr>
          <w:t xml:space="preserve">  DESC;</w:t>
        </w:r>
      </w:ins>
    </w:p>
    <w:p w:rsidR="00E618CD" w:rsidRPr="0097182B" w:rsidRDefault="00E618CD" w:rsidP="0097182B"/>
    <w:p w:rsidR="00CA1337" w:rsidRPr="0097182B" w:rsidRDefault="00CA1337" w:rsidP="0097182B"/>
    <w:sectPr w:rsidR="00CA1337" w:rsidRPr="009718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A4A" w:rsidRDefault="00F36A4A" w:rsidP="0097182B">
      <w:pPr>
        <w:spacing w:after="0" w:line="240" w:lineRule="auto"/>
      </w:pPr>
      <w:r>
        <w:separator/>
      </w:r>
    </w:p>
  </w:endnote>
  <w:endnote w:type="continuationSeparator" w:id="0">
    <w:p w:rsidR="00F36A4A" w:rsidRDefault="00F36A4A" w:rsidP="0097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A4A" w:rsidRDefault="00F36A4A" w:rsidP="0097182B">
      <w:pPr>
        <w:spacing w:after="0" w:line="240" w:lineRule="auto"/>
      </w:pPr>
      <w:r>
        <w:separator/>
      </w:r>
    </w:p>
  </w:footnote>
  <w:footnote w:type="continuationSeparator" w:id="0">
    <w:p w:rsidR="00F36A4A" w:rsidRDefault="00F36A4A" w:rsidP="009718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44347"/>
    <w:multiLevelType w:val="multilevel"/>
    <w:tmpl w:val="8E22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FC3954"/>
    <w:multiLevelType w:val="multilevel"/>
    <w:tmpl w:val="0EC0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30C3E"/>
    <w:multiLevelType w:val="multilevel"/>
    <w:tmpl w:val="CA06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943F25"/>
    <w:multiLevelType w:val="multilevel"/>
    <w:tmpl w:val="77D0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E98"/>
    <w:rsid w:val="00534047"/>
    <w:rsid w:val="00552888"/>
    <w:rsid w:val="005947AF"/>
    <w:rsid w:val="007E14E5"/>
    <w:rsid w:val="00893E98"/>
    <w:rsid w:val="0097182B"/>
    <w:rsid w:val="00974F06"/>
    <w:rsid w:val="00C30902"/>
    <w:rsid w:val="00C51DBB"/>
    <w:rsid w:val="00CA1337"/>
    <w:rsid w:val="00E34539"/>
    <w:rsid w:val="00E618CD"/>
    <w:rsid w:val="00F3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5288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5947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7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47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background">
    <w:name w:val="has-background"/>
    <w:basedOn w:val="Normal"/>
    <w:rsid w:val="005947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47AF"/>
    <w:rPr>
      <w:i/>
      <w:iCs/>
    </w:rPr>
  </w:style>
  <w:style w:type="character" w:styleId="Strong">
    <w:name w:val="Strong"/>
    <w:basedOn w:val="DefaultParagraphFont"/>
    <w:uiPriority w:val="22"/>
    <w:qFormat/>
    <w:rsid w:val="005947AF"/>
    <w:rPr>
      <w:b/>
      <w:bCs/>
    </w:rPr>
  </w:style>
  <w:style w:type="paragraph" w:customStyle="1" w:styleId="manish">
    <w:name w:val="manish"/>
    <w:basedOn w:val="Normal"/>
    <w:rsid w:val="00594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5288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552888"/>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534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047"/>
    <w:rPr>
      <w:rFonts w:ascii="Tahoma" w:hAnsi="Tahoma" w:cs="Tahoma"/>
      <w:sz w:val="16"/>
      <w:szCs w:val="16"/>
    </w:rPr>
  </w:style>
  <w:style w:type="character" w:styleId="Hyperlink">
    <w:name w:val="Hyperlink"/>
    <w:basedOn w:val="DefaultParagraphFont"/>
    <w:uiPriority w:val="99"/>
    <w:semiHidden/>
    <w:unhideWhenUsed/>
    <w:rsid w:val="00C51DBB"/>
    <w:rPr>
      <w:color w:val="0000FF"/>
      <w:u w:val="single"/>
    </w:rPr>
  </w:style>
  <w:style w:type="paragraph" w:styleId="Header">
    <w:name w:val="header"/>
    <w:basedOn w:val="Normal"/>
    <w:link w:val="HeaderChar"/>
    <w:uiPriority w:val="99"/>
    <w:unhideWhenUsed/>
    <w:rsid w:val="00971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82B"/>
  </w:style>
  <w:style w:type="paragraph" w:styleId="Footer">
    <w:name w:val="footer"/>
    <w:basedOn w:val="Normal"/>
    <w:link w:val="FooterChar"/>
    <w:uiPriority w:val="99"/>
    <w:unhideWhenUsed/>
    <w:rsid w:val="00971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8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5288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5947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7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47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background">
    <w:name w:val="has-background"/>
    <w:basedOn w:val="Normal"/>
    <w:rsid w:val="005947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47AF"/>
    <w:rPr>
      <w:i/>
      <w:iCs/>
    </w:rPr>
  </w:style>
  <w:style w:type="character" w:styleId="Strong">
    <w:name w:val="Strong"/>
    <w:basedOn w:val="DefaultParagraphFont"/>
    <w:uiPriority w:val="22"/>
    <w:qFormat/>
    <w:rsid w:val="005947AF"/>
    <w:rPr>
      <w:b/>
      <w:bCs/>
    </w:rPr>
  </w:style>
  <w:style w:type="paragraph" w:customStyle="1" w:styleId="manish">
    <w:name w:val="manish"/>
    <w:basedOn w:val="Normal"/>
    <w:rsid w:val="00594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5288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552888"/>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534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047"/>
    <w:rPr>
      <w:rFonts w:ascii="Tahoma" w:hAnsi="Tahoma" w:cs="Tahoma"/>
      <w:sz w:val="16"/>
      <w:szCs w:val="16"/>
    </w:rPr>
  </w:style>
  <w:style w:type="character" w:styleId="Hyperlink">
    <w:name w:val="Hyperlink"/>
    <w:basedOn w:val="DefaultParagraphFont"/>
    <w:uiPriority w:val="99"/>
    <w:semiHidden/>
    <w:unhideWhenUsed/>
    <w:rsid w:val="00C51DBB"/>
    <w:rPr>
      <w:color w:val="0000FF"/>
      <w:u w:val="single"/>
    </w:rPr>
  </w:style>
  <w:style w:type="paragraph" w:styleId="Header">
    <w:name w:val="header"/>
    <w:basedOn w:val="Normal"/>
    <w:link w:val="HeaderChar"/>
    <w:uiPriority w:val="99"/>
    <w:unhideWhenUsed/>
    <w:rsid w:val="00971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82B"/>
  </w:style>
  <w:style w:type="paragraph" w:styleId="Footer">
    <w:name w:val="footer"/>
    <w:basedOn w:val="Normal"/>
    <w:link w:val="FooterChar"/>
    <w:uiPriority w:val="99"/>
    <w:unhideWhenUsed/>
    <w:rsid w:val="00971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5918">
      <w:bodyDiv w:val="1"/>
      <w:marLeft w:val="0"/>
      <w:marRight w:val="0"/>
      <w:marTop w:val="0"/>
      <w:marBottom w:val="0"/>
      <w:divBdr>
        <w:top w:val="none" w:sz="0" w:space="0" w:color="auto"/>
        <w:left w:val="none" w:sz="0" w:space="0" w:color="auto"/>
        <w:bottom w:val="none" w:sz="0" w:space="0" w:color="auto"/>
        <w:right w:val="none" w:sz="0" w:space="0" w:color="auto"/>
      </w:divBdr>
    </w:div>
    <w:div w:id="120195754">
      <w:bodyDiv w:val="1"/>
      <w:marLeft w:val="0"/>
      <w:marRight w:val="0"/>
      <w:marTop w:val="0"/>
      <w:marBottom w:val="0"/>
      <w:divBdr>
        <w:top w:val="none" w:sz="0" w:space="0" w:color="auto"/>
        <w:left w:val="none" w:sz="0" w:space="0" w:color="auto"/>
        <w:bottom w:val="none" w:sz="0" w:space="0" w:color="auto"/>
        <w:right w:val="none" w:sz="0" w:space="0" w:color="auto"/>
      </w:divBdr>
    </w:div>
    <w:div w:id="129908485">
      <w:bodyDiv w:val="1"/>
      <w:marLeft w:val="0"/>
      <w:marRight w:val="0"/>
      <w:marTop w:val="0"/>
      <w:marBottom w:val="0"/>
      <w:divBdr>
        <w:top w:val="none" w:sz="0" w:space="0" w:color="auto"/>
        <w:left w:val="none" w:sz="0" w:space="0" w:color="auto"/>
        <w:bottom w:val="none" w:sz="0" w:space="0" w:color="auto"/>
        <w:right w:val="none" w:sz="0" w:space="0" w:color="auto"/>
      </w:divBdr>
    </w:div>
    <w:div w:id="220674868">
      <w:bodyDiv w:val="1"/>
      <w:marLeft w:val="0"/>
      <w:marRight w:val="0"/>
      <w:marTop w:val="0"/>
      <w:marBottom w:val="0"/>
      <w:divBdr>
        <w:top w:val="none" w:sz="0" w:space="0" w:color="auto"/>
        <w:left w:val="none" w:sz="0" w:space="0" w:color="auto"/>
        <w:bottom w:val="none" w:sz="0" w:space="0" w:color="auto"/>
        <w:right w:val="none" w:sz="0" w:space="0" w:color="auto"/>
      </w:divBdr>
    </w:div>
    <w:div w:id="524027654">
      <w:bodyDiv w:val="1"/>
      <w:marLeft w:val="0"/>
      <w:marRight w:val="0"/>
      <w:marTop w:val="0"/>
      <w:marBottom w:val="0"/>
      <w:divBdr>
        <w:top w:val="none" w:sz="0" w:space="0" w:color="auto"/>
        <w:left w:val="none" w:sz="0" w:space="0" w:color="auto"/>
        <w:bottom w:val="none" w:sz="0" w:space="0" w:color="auto"/>
        <w:right w:val="none" w:sz="0" w:space="0" w:color="auto"/>
      </w:divBdr>
    </w:div>
    <w:div w:id="558127759">
      <w:bodyDiv w:val="1"/>
      <w:marLeft w:val="0"/>
      <w:marRight w:val="0"/>
      <w:marTop w:val="0"/>
      <w:marBottom w:val="0"/>
      <w:divBdr>
        <w:top w:val="none" w:sz="0" w:space="0" w:color="auto"/>
        <w:left w:val="none" w:sz="0" w:space="0" w:color="auto"/>
        <w:bottom w:val="none" w:sz="0" w:space="0" w:color="auto"/>
        <w:right w:val="none" w:sz="0" w:space="0" w:color="auto"/>
      </w:divBdr>
    </w:div>
    <w:div w:id="575822422">
      <w:bodyDiv w:val="1"/>
      <w:marLeft w:val="0"/>
      <w:marRight w:val="0"/>
      <w:marTop w:val="0"/>
      <w:marBottom w:val="0"/>
      <w:divBdr>
        <w:top w:val="none" w:sz="0" w:space="0" w:color="auto"/>
        <w:left w:val="none" w:sz="0" w:space="0" w:color="auto"/>
        <w:bottom w:val="none" w:sz="0" w:space="0" w:color="auto"/>
        <w:right w:val="none" w:sz="0" w:space="0" w:color="auto"/>
      </w:divBdr>
    </w:div>
    <w:div w:id="585193764">
      <w:bodyDiv w:val="1"/>
      <w:marLeft w:val="0"/>
      <w:marRight w:val="0"/>
      <w:marTop w:val="0"/>
      <w:marBottom w:val="0"/>
      <w:divBdr>
        <w:top w:val="none" w:sz="0" w:space="0" w:color="auto"/>
        <w:left w:val="none" w:sz="0" w:space="0" w:color="auto"/>
        <w:bottom w:val="none" w:sz="0" w:space="0" w:color="auto"/>
        <w:right w:val="none" w:sz="0" w:space="0" w:color="auto"/>
      </w:divBdr>
    </w:div>
    <w:div w:id="769083697">
      <w:bodyDiv w:val="1"/>
      <w:marLeft w:val="0"/>
      <w:marRight w:val="0"/>
      <w:marTop w:val="0"/>
      <w:marBottom w:val="0"/>
      <w:divBdr>
        <w:top w:val="none" w:sz="0" w:space="0" w:color="auto"/>
        <w:left w:val="none" w:sz="0" w:space="0" w:color="auto"/>
        <w:bottom w:val="none" w:sz="0" w:space="0" w:color="auto"/>
        <w:right w:val="none" w:sz="0" w:space="0" w:color="auto"/>
      </w:divBdr>
    </w:div>
    <w:div w:id="922689838">
      <w:bodyDiv w:val="1"/>
      <w:marLeft w:val="0"/>
      <w:marRight w:val="0"/>
      <w:marTop w:val="0"/>
      <w:marBottom w:val="0"/>
      <w:divBdr>
        <w:top w:val="none" w:sz="0" w:space="0" w:color="auto"/>
        <w:left w:val="none" w:sz="0" w:space="0" w:color="auto"/>
        <w:bottom w:val="none" w:sz="0" w:space="0" w:color="auto"/>
        <w:right w:val="none" w:sz="0" w:space="0" w:color="auto"/>
      </w:divBdr>
    </w:div>
    <w:div w:id="947665332">
      <w:bodyDiv w:val="1"/>
      <w:marLeft w:val="0"/>
      <w:marRight w:val="0"/>
      <w:marTop w:val="0"/>
      <w:marBottom w:val="0"/>
      <w:divBdr>
        <w:top w:val="none" w:sz="0" w:space="0" w:color="auto"/>
        <w:left w:val="none" w:sz="0" w:space="0" w:color="auto"/>
        <w:bottom w:val="none" w:sz="0" w:space="0" w:color="auto"/>
        <w:right w:val="none" w:sz="0" w:space="0" w:color="auto"/>
      </w:divBdr>
    </w:div>
    <w:div w:id="956832563">
      <w:bodyDiv w:val="1"/>
      <w:marLeft w:val="0"/>
      <w:marRight w:val="0"/>
      <w:marTop w:val="0"/>
      <w:marBottom w:val="0"/>
      <w:divBdr>
        <w:top w:val="none" w:sz="0" w:space="0" w:color="auto"/>
        <w:left w:val="none" w:sz="0" w:space="0" w:color="auto"/>
        <w:bottom w:val="none" w:sz="0" w:space="0" w:color="auto"/>
        <w:right w:val="none" w:sz="0" w:space="0" w:color="auto"/>
      </w:divBdr>
    </w:div>
    <w:div w:id="988285879">
      <w:bodyDiv w:val="1"/>
      <w:marLeft w:val="0"/>
      <w:marRight w:val="0"/>
      <w:marTop w:val="0"/>
      <w:marBottom w:val="0"/>
      <w:divBdr>
        <w:top w:val="none" w:sz="0" w:space="0" w:color="auto"/>
        <w:left w:val="none" w:sz="0" w:space="0" w:color="auto"/>
        <w:bottom w:val="none" w:sz="0" w:space="0" w:color="auto"/>
        <w:right w:val="none" w:sz="0" w:space="0" w:color="auto"/>
      </w:divBdr>
    </w:div>
    <w:div w:id="1081296516">
      <w:bodyDiv w:val="1"/>
      <w:marLeft w:val="0"/>
      <w:marRight w:val="0"/>
      <w:marTop w:val="0"/>
      <w:marBottom w:val="0"/>
      <w:divBdr>
        <w:top w:val="none" w:sz="0" w:space="0" w:color="auto"/>
        <w:left w:val="none" w:sz="0" w:space="0" w:color="auto"/>
        <w:bottom w:val="none" w:sz="0" w:space="0" w:color="auto"/>
        <w:right w:val="none" w:sz="0" w:space="0" w:color="auto"/>
      </w:divBdr>
    </w:div>
    <w:div w:id="1114249728">
      <w:bodyDiv w:val="1"/>
      <w:marLeft w:val="0"/>
      <w:marRight w:val="0"/>
      <w:marTop w:val="0"/>
      <w:marBottom w:val="0"/>
      <w:divBdr>
        <w:top w:val="none" w:sz="0" w:space="0" w:color="auto"/>
        <w:left w:val="none" w:sz="0" w:space="0" w:color="auto"/>
        <w:bottom w:val="none" w:sz="0" w:space="0" w:color="auto"/>
        <w:right w:val="none" w:sz="0" w:space="0" w:color="auto"/>
      </w:divBdr>
    </w:div>
    <w:div w:id="1129476635">
      <w:bodyDiv w:val="1"/>
      <w:marLeft w:val="0"/>
      <w:marRight w:val="0"/>
      <w:marTop w:val="0"/>
      <w:marBottom w:val="0"/>
      <w:divBdr>
        <w:top w:val="none" w:sz="0" w:space="0" w:color="auto"/>
        <w:left w:val="none" w:sz="0" w:space="0" w:color="auto"/>
        <w:bottom w:val="none" w:sz="0" w:space="0" w:color="auto"/>
        <w:right w:val="none" w:sz="0" w:space="0" w:color="auto"/>
      </w:divBdr>
      <w:divsChild>
        <w:div w:id="1404260040">
          <w:marLeft w:val="0"/>
          <w:marRight w:val="0"/>
          <w:marTop w:val="0"/>
          <w:marBottom w:val="0"/>
          <w:divBdr>
            <w:top w:val="none" w:sz="0" w:space="0" w:color="auto"/>
            <w:left w:val="none" w:sz="0" w:space="0" w:color="auto"/>
            <w:bottom w:val="none" w:sz="0" w:space="0" w:color="auto"/>
            <w:right w:val="none" w:sz="0" w:space="0" w:color="auto"/>
          </w:divBdr>
        </w:div>
      </w:divsChild>
    </w:div>
    <w:div w:id="1249801648">
      <w:bodyDiv w:val="1"/>
      <w:marLeft w:val="0"/>
      <w:marRight w:val="0"/>
      <w:marTop w:val="0"/>
      <w:marBottom w:val="0"/>
      <w:divBdr>
        <w:top w:val="none" w:sz="0" w:space="0" w:color="auto"/>
        <w:left w:val="none" w:sz="0" w:space="0" w:color="auto"/>
        <w:bottom w:val="none" w:sz="0" w:space="0" w:color="auto"/>
        <w:right w:val="none" w:sz="0" w:space="0" w:color="auto"/>
      </w:divBdr>
    </w:div>
    <w:div w:id="1368795814">
      <w:bodyDiv w:val="1"/>
      <w:marLeft w:val="0"/>
      <w:marRight w:val="0"/>
      <w:marTop w:val="0"/>
      <w:marBottom w:val="0"/>
      <w:divBdr>
        <w:top w:val="none" w:sz="0" w:space="0" w:color="auto"/>
        <w:left w:val="none" w:sz="0" w:space="0" w:color="auto"/>
        <w:bottom w:val="none" w:sz="0" w:space="0" w:color="auto"/>
        <w:right w:val="none" w:sz="0" w:space="0" w:color="auto"/>
      </w:divBdr>
    </w:div>
    <w:div w:id="1549730383">
      <w:bodyDiv w:val="1"/>
      <w:marLeft w:val="0"/>
      <w:marRight w:val="0"/>
      <w:marTop w:val="0"/>
      <w:marBottom w:val="0"/>
      <w:divBdr>
        <w:top w:val="none" w:sz="0" w:space="0" w:color="auto"/>
        <w:left w:val="none" w:sz="0" w:space="0" w:color="auto"/>
        <w:bottom w:val="none" w:sz="0" w:space="0" w:color="auto"/>
        <w:right w:val="none" w:sz="0" w:space="0" w:color="auto"/>
      </w:divBdr>
    </w:div>
    <w:div w:id="1549754742">
      <w:bodyDiv w:val="1"/>
      <w:marLeft w:val="0"/>
      <w:marRight w:val="0"/>
      <w:marTop w:val="0"/>
      <w:marBottom w:val="0"/>
      <w:divBdr>
        <w:top w:val="none" w:sz="0" w:space="0" w:color="auto"/>
        <w:left w:val="none" w:sz="0" w:space="0" w:color="auto"/>
        <w:bottom w:val="none" w:sz="0" w:space="0" w:color="auto"/>
        <w:right w:val="none" w:sz="0" w:space="0" w:color="auto"/>
      </w:divBdr>
    </w:div>
    <w:div w:id="1631742030">
      <w:bodyDiv w:val="1"/>
      <w:marLeft w:val="0"/>
      <w:marRight w:val="0"/>
      <w:marTop w:val="0"/>
      <w:marBottom w:val="0"/>
      <w:divBdr>
        <w:top w:val="none" w:sz="0" w:space="0" w:color="auto"/>
        <w:left w:val="none" w:sz="0" w:space="0" w:color="auto"/>
        <w:bottom w:val="none" w:sz="0" w:space="0" w:color="auto"/>
        <w:right w:val="none" w:sz="0" w:space="0" w:color="auto"/>
      </w:divBdr>
    </w:div>
    <w:div w:id="1724216000">
      <w:bodyDiv w:val="1"/>
      <w:marLeft w:val="0"/>
      <w:marRight w:val="0"/>
      <w:marTop w:val="0"/>
      <w:marBottom w:val="0"/>
      <w:divBdr>
        <w:top w:val="none" w:sz="0" w:space="0" w:color="auto"/>
        <w:left w:val="none" w:sz="0" w:space="0" w:color="auto"/>
        <w:bottom w:val="none" w:sz="0" w:space="0" w:color="auto"/>
        <w:right w:val="none" w:sz="0" w:space="0" w:color="auto"/>
      </w:divBdr>
    </w:div>
    <w:div w:id="2007318401">
      <w:bodyDiv w:val="1"/>
      <w:marLeft w:val="0"/>
      <w:marRight w:val="0"/>
      <w:marTop w:val="0"/>
      <w:marBottom w:val="0"/>
      <w:divBdr>
        <w:top w:val="none" w:sz="0" w:space="0" w:color="auto"/>
        <w:left w:val="none" w:sz="0" w:space="0" w:color="auto"/>
        <w:bottom w:val="none" w:sz="0" w:space="0" w:color="auto"/>
        <w:right w:val="none" w:sz="0" w:space="0" w:color="auto"/>
      </w:divBdr>
    </w:div>
    <w:div w:id="2034767874">
      <w:bodyDiv w:val="1"/>
      <w:marLeft w:val="0"/>
      <w:marRight w:val="0"/>
      <w:marTop w:val="0"/>
      <w:marBottom w:val="0"/>
      <w:divBdr>
        <w:top w:val="none" w:sz="0" w:space="0" w:color="auto"/>
        <w:left w:val="none" w:sz="0" w:space="0" w:color="auto"/>
        <w:bottom w:val="none" w:sz="0" w:space="0" w:color="auto"/>
        <w:right w:val="none" w:sz="0" w:space="0" w:color="auto"/>
      </w:divBdr>
    </w:div>
    <w:div w:id="2056393424">
      <w:bodyDiv w:val="1"/>
      <w:marLeft w:val="0"/>
      <w:marRight w:val="0"/>
      <w:marTop w:val="0"/>
      <w:marBottom w:val="0"/>
      <w:divBdr>
        <w:top w:val="none" w:sz="0" w:space="0" w:color="auto"/>
        <w:left w:val="none" w:sz="0" w:space="0" w:color="auto"/>
        <w:bottom w:val="none" w:sz="0" w:space="0" w:color="auto"/>
        <w:right w:val="none" w:sz="0" w:space="0" w:color="auto"/>
      </w:divBdr>
    </w:div>
    <w:div w:id="208326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RebellionRider/left-outer-join/" TargetMode="Externa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customXml" Target="../customXml/item1.xml"/><Relationship Id="rId7" Type="http://schemas.openxmlformats.org/officeDocument/2006/relationships/endnotes" Target="endnotes.xml"/><Relationship Id="rId12" Type="http://schemas.openxmlformats.org/officeDocument/2006/relationships/hyperlink" Target="http://localhost/RebellionRider/right-outer-joi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1704541F8E84EA84A9F606BB73739" ma:contentTypeVersion="7" ma:contentTypeDescription="Create a new document." ma:contentTypeScope="" ma:versionID="bb59bc2f34ff3833f05ae4fbd2034890">
  <xsd:schema xmlns:xsd="http://www.w3.org/2001/XMLSchema" xmlns:xs="http://www.w3.org/2001/XMLSchema" xmlns:p="http://schemas.microsoft.com/office/2006/metadata/properties" xmlns:ns2="b43622cf-2622-4c40-824d-3a39e9c48ce7" targetNamespace="http://schemas.microsoft.com/office/2006/metadata/properties" ma:root="true" ma:fieldsID="7a55b9e70070cf14487fbaa7b7117633" ns2:_="">
    <xsd:import namespace="b43622cf-2622-4c40-824d-3a39e9c48ce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622cf-2622-4c40-824d-3a39e9c4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F3C858-12AE-4742-BFB4-52DF7F6E1C3D}"/>
</file>

<file path=customXml/itemProps2.xml><?xml version="1.0" encoding="utf-8"?>
<ds:datastoreItem xmlns:ds="http://schemas.openxmlformats.org/officeDocument/2006/customXml" ds:itemID="{16927A7E-AFDD-46F9-9FD7-19E936C18842}"/>
</file>

<file path=customXml/itemProps3.xml><?xml version="1.0" encoding="utf-8"?>
<ds:datastoreItem xmlns:ds="http://schemas.openxmlformats.org/officeDocument/2006/customXml" ds:itemID="{45682A86-D066-497C-AD2C-7D7D1FCDCB79}"/>
</file>

<file path=docProps/app.xml><?xml version="1.0" encoding="utf-8"?>
<Properties xmlns="http://schemas.openxmlformats.org/officeDocument/2006/extended-properties" xmlns:vt="http://schemas.openxmlformats.org/officeDocument/2006/docPropsVTypes">
  <Template>Normal.dotm</Template>
  <TotalTime>39</TotalTime>
  <Pages>19</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Resources</dc:creator>
  <cp:keywords/>
  <dc:description/>
  <cp:lastModifiedBy>anand</cp:lastModifiedBy>
  <cp:revision>8</cp:revision>
  <dcterms:created xsi:type="dcterms:W3CDTF">2019-12-20T18:44:00Z</dcterms:created>
  <dcterms:modified xsi:type="dcterms:W3CDTF">2019-12-22T15:36:00Z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0x010100B111704541F8E84EA84A9F606BB73739</vt:lpwstr>
  </property>
</Properties>
</file>